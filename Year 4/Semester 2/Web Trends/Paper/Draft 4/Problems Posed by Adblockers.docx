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727700" cy="3314700"/>
            <wp:effectExtent b="0" l="0" r="0" t="0"/>
            <wp:docPr descr="/Users/robertgabriel/Desktop/CIT MAIN 2012 (REVERSE RED-RGB)1 (1).jpg" id="1" name="image02.jpg"/>
            <a:graphic>
              <a:graphicData uri="http://schemas.openxmlformats.org/drawingml/2006/picture">
                <pic:pic>
                  <pic:nvPicPr>
                    <pic:cNvPr descr="/Users/robertgabriel/Desktop/CIT MAIN 2012 (REVERSE RED-RGB)1 (1).jpg" id="0" name="image02.jpg"/>
                    <pic:cNvPicPr preferRelativeResize="0"/>
                  </pic:nvPicPr>
                  <pic:blipFill>
                    <a:blip r:embed="rId7"/>
                    <a:srcRect b="0" l="0" r="0" t="0"/>
                    <a:stretch>
                      <a:fillRect/>
                    </a:stretch>
                  </pic:blipFill>
                  <pic:spPr>
                    <a:xfrm>
                      <a:off x="0" y="0"/>
                      <a:ext cx="57277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Problems Posed by Ad-blockers</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Browsing the web without ads or popups stealing your screen or autoplaying video ads making the page load as slowler. It’s understandable that so many people these days ​choose to use ad blockers when surfing the internet. But what problems are posed to businesses by using ad-blockers?</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Robert James Gabriel</w:t>
      </w:r>
    </w:p>
    <w:p w:rsidR="00000000" w:rsidDel="00000000" w:rsidP="00000000" w:rsidRDefault="00000000" w:rsidRPr="00000000">
      <w:pPr>
        <w:contextualSpacing w:val="0"/>
      </w:pPr>
      <w:r w:rsidDel="00000000" w:rsidR="00000000" w:rsidRPr="00000000">
        <w:rPr>
          <w:b w:val="1"/>
          <w:rtl w:val="0"/>
        </w:rPr>
        <w:t xml:space="preserve">Lector:</w:t>
      </w:r>
      <w:r w:rsidDel="00000000" w:rsidR="00000000" w:rsidRPr="00000000">
        <w:rPr>
          <w:rtl w:val="0"/>
        </w:rPr>
        <w:t xml:space="preserve"> Colin Manning </w:t>
      </w:r>
    </w:p>
    <w:p w:rsidR="00000000" w:rsidDel="00000000" w:rsidP="00000000" w:rsidRDefault="00000000" w:rsidRPr="00000000">
      <w:pPr>
        <w:contextualSpacing w:val="0"/>
      </w:pPr>
      <w:r w:rsidDel="00000000" w:rsidR="00000000" w:rsidRPr="00000000">
        <w:rPr>
          <w:b w:val="1"/>
          <w:rtl w:val="0"/>
        </w:rPr>
        <w:t xml:space="preserve">Student Id:</w:t>
      </w:r>
      <w:r w:rsidDel="00000000" w:rsidR="00000000" w:rsidRPr="00000000">
        <w:rPr>
          <w:rtl w:val="0"/>
        </w:rPr>
        <w:t xml:space="preserve"> R00102430</w:t>
      </w:r>
    </w:p>
    <w:p w:rsidR="00000000" w:rsidDel="00000000" w:rsidP="00000000" w:rsidRDefault="00000000" w:rsidRPr="00000000">
      <w:pPr>
        <w:contextualSpacing w:val="0"/>
      </w:pPr>
      <w:r w:rsidDel="00000000" w:rsidR="00000000" w:rsidRPr="00000000">
        <w:rPr>
          <w:b w:val="1"/>
          <w:rtl w:val="0"/>
        </w:rPr>
        <w:t xml:space="preserve">Visit:</w:t>
      </w:r>
      <w:r w:rsidDel="00000000" w:rsidR="00000000" w:rsidRPr="00000000">
        <w:rPr>
          <w:rtl w:val="0"/>
        </w:rPr>
        <w:t xml:space="preserve"> http://projectbird.com/problems-posed-by-ad-blockers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v8poygkhzo61"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Ad blocking, one of the fastest growing phenomena in internet usage</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w:t>
      </w:r>
      <w:r w:rsidDel="00000000" w:rsidR="00000000" w:rsidRPr="00000000">
        <w:rPr>
          <w:sz w:val="22"/>
          <w:szCs w:val="22"/>
          <w:rtl w:val="0"/>
        </w:rPr>
        <w:t xml:space="preserve"> is a type of software that removes or alters advertising content on a web page, most commonly in the form of browser extensions. </w:t>
      </w:r>
      <w:r w:rsidDel="00000000" w:rsidR="00000000" w:rsidRPr="00000000">
        <w:rPr>
          <w:sz w:val="22"/>
          <w:szCs w:val="22"/>
          <w:rtl w:val="0"/>
        </w:rPr>
        <w:t xml:space="preserve">It allows the user to disable the ad blocker on websites by whitelisting them, which is a list of sites that you want ads to run on</w:t>
      </w:r>
      <w:r w:rsidDel="00000000" w:rsidR="00000000" w:rsidRPr="00000000">
        <w:rPr>
          <w:sz w:val="22"/>
          <w:szCs w:val="22"/>
          <w:rtl w:val="0"/>
        </w:rPr>
        <w:t xml:space="preserve">. Ad Blocking has existed for the past 15 years, having first become popular on Firefox and then becoming more popular on other systems and browsers such as Googles’ Chrome and Kali 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Desperate times call for desperate measures. Publishers and ad-dependent websites have attempted to fight back against the growing adoption of ad-blockers. To this end, they have adopted all kinds of methods, from introducing paywalls to limiting content on the site, to fully blocking users of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Ad blocking is experiencing a popularity explosion and becoming a tricky, universal problem across the global publishing </w:t>
      </w:r>
      <w:r w:rsidDel="00000000" w:rsidR="00000000" w:rsidRPr="00000000">
        <w:rPr>
          <w:sz w:val="22"/>
          <w:szCs w:val="22"/>
          <w:rtl w:val="0"/>
        </w:rPr>
        <w:t xml:space="preserve">industry</w:t>
      </w:r>
      <w:r w:rsidDel="00000000" w:rsidR="00000000" w:rsidRPr="00000000">
        <w:rPr>
          <w:sz w:val="22"/>
          <w:szCs w:val="22"/>
          <w:rtl w:val="0"/>
        </w:rPr>
        <w:t xml:space="preserve">. While ad blocking is most common among video game and technology (30-50 percent) sites, the usage of adblockers on other sites such as business news, entertainment, and sports news is also on the rise, according to PageFair.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problems which ad blockers cause for publishers are quite worrying, however, it is easy to see the reasons why people so frequently resort to ad blockers, as they offer improvements in performance and speed, better privacy and security, and a distraction-free browsing experience. It's important to understand these reasons so that solutions can be developed in order to deal with the rise in usage of ad blockers, as this increase has already had a serious impact on many websites. It will also certainly affect the future of advertising on the internet, both in terms of methods used to combat ad blockers and in terms of the changes which revenue models will necessarily undergo in response to this new issue. Given that advertising is such a central part of international economies, the increasing use of ad blockers could have far reaching effects for our society as a whole.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n6r374vnp4d"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What is Ad blocking</w:t>
      </w:r>
    </w:p>
    <w:p w:rsidR="00000000" w:rsidDel="00000000" w:rsidP="00000000" w:rsidRDefault="00000000" w:rsidRPr="00000000">
      <w:pPr>
        <w:contextualSpacing w:val="0"/>
      </w:pPr>
      <w:r w:rsidDel="00000000" w:rsidR="00000000" w:rsidRPr="00000000">
        <w:rPr>
          <w:sz w:val="22"/>
          <w:szCs w:val="22"/>
          <w:rtl w:val="0"/>
        </w:rPr>
        <w:t xml:space="preserve">Ad blocking will here be classified as a term not limited to a platform or device</w:t>
      </w:r>
      <w:r w:rsidDel="00000000" w:rsidR="00000000" w:rsidRPr="00000000">
        <w:rPr>
          <w:sz w:val="22"/>
          <w:szCs w:val="22"/>
          <w:rtl w:val="0"/>
        </w:rPr>
        <w:t xml:space="preserve">: it is a general term </w:t>
      </w:r>
      <w:r w:rsidDel="00000000" w:rsidR="00000000" w:rsidRPr="00000000">
        <w:rPr>
          <w:sz w:val="22"/>
          <w:szCs w:val="22"/>
          <w:shd w:fill="fefefe" w:val="clear"/>
          <w:rtl w:val="0"/>
        </w:rPr>
        <w:t xml:space="preserve">for</w:t>
      </w:r>
      <w:r w:rsidDel="00000000" w:rsidR="00000000" w:rsidRPr="00000000">
        <w:rPr>
          <w:color w:val="000000"/>
          <w:sz w:val="22"/>
          <w:szCs w:val="22"/>
          <w:shd w:fill="fefefe" w:val="clear"/>
          <w:rtl w:val="0"/>
        </w:rPr>
        <w:t xml:space="preserve"> a piece of software designed solely to remove advertisements from website or web applications. Many modern web browsers such as Google</w:t>
      </w:r>
      <w:r w:rsidDel="00000000" w:rsidR="00000000" w:rsidRPr="00000000">
        <w:rPr>
          <w:sz w:val="22"/>
          <w:szCs w:val="22"/>
          <w:shd w:fill="fefefe" w:val="clear"/>
          <w:rtl w:val="0"/>
        </w:rPr>
        <w:t xml:space="preserve">s’ </w:t>
      </w:r>
      <w:r w:rsidDel="00000000" w:rsidR="00000000" w:rsidRPr="00000000">
        <w:rPr>
          <w:color w:val="000000"/>
          <w:sz w:val="22"/>
          <w:szCs w:val="22"/>
          <w:shd w:fill="fefefe" w:val="clear"/>
          <w:rtl w:val="0"/>
        </w:rPr>
        <w:t xml:space="preserve">Chrome and Mozilla Firefox block pop-up adverts by default. The use of browser extension ad blockers to prevent adverts from loading is also common. It has been estimated that 9% of all website views come from browsers with ad-blocking extensions installed [3], and for some publishers, 40%+ of their visitors are using adblockers. [4]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rtl w:val="0"/>
        </w:rPr>
        <w:t xml:space="preserve">There are several ad blockers available, but the most popular is Adblock Plus. </w:t>
      </w:r>
      <w:r w:rsidDel="00000000" w:rsidR="00000000" w:rsidRPr="00000000">
        <w:rPr>
          <w:sz w:val="22"/>
          <w:szCs w:val="22"/>
          <w:rtl w:val="0"/>
        </w:rPr>
        <w:t xml:space="preserve">Adblock Plus itself has no functionality, in the sense that it does not block anything until it is told to do so. </w:t>
      </w:r>
      <w:r w:rsidDel="00000000" w:rsidR="00000000" w:rsidRPr="00000000">
        <w:rPr>
          <w:sz w:val="22"/>
          <w:szCs w:val="22"/>
          <w:rtl w:val="0"/>
        </w:rPr>
        <w:t xml:space="preserve">H</w:t>
      </w:r>
      <w:r w:rsidDel="00000000" w:rsidR="00000000" w:rsidRPr="00000000">
        <w:rPr>
          <w:color w:val="000000"/>
          <w:sz w:val="22"/>
          <w:szCs w:val="22"/>
          <w:rtl w:val="0"/>
        </w:rPr>
        <w:t xml:space="preserve">owever, </w:t>
      </w:r>
      <w:r w:rsidDel="00000000" w:rsidR="00000000" w:rsidRPr="00000000">
        <w:rPr>
          <w:sz w:val="22"/>
          <w:szCs w:val="22"/>
          <w:rtl w:val="0"/>
        </w:rPr>
        <w:t xml:space="preserve">a</w:t>
      </w:r>
      <w:r w:rsidDel="00000000" w:rsidR="00000000" w:rsidRPr="00000000">
        <w:rPr>
          <w:sz w:val="22"/>
          <w:szCs w:val="22"/>
          <w:rtl w:val="0"/>
        </w:rPr>
        <w:t xml:space="preserve">d blocker </w:t>
      </w:r>
      <w:r w:rsidDel="00000000" w:rsidR="00000000" w:rsidRPr="00000000">
        <w:rPr>
          <w:color w:val="000000"/>
          <w:sz w:val="22"/>
          <w:szCs w:val="22"/>
          <w:rtl w:val="0"/>
        </w:rPr>
        <w:t xml:space="preserve">does come bundled with pre-selected lists of what to block, known as filter lists. Filter lists are an extensive set of rules that tell Adblock Plus which parts of a website to block. </w:t>
      </w:r>
      <w:r w:rsidDel="00000000" w:rsidR="00000000" w:rsidRPr="00000000">
        <w:rPr>
          <w:sz w:val="22"/>
          <w:szCs w:val="22"/>
          <w:rtl w:val="0"/>
        </w:rPr>
        <w:t xml:space="preserve">Users</w:t>
      </w:r>
      <w:r w:rsidDel="00000000" w:rsidR="00000000" w:rsidRPr="00000000">
        <w:rPr>
          <w:color w:val="000000"/>
          <w:sz w:val="22"/>
          <w:szCs w:val="22"/>
          <w:rtl w:val="0"/>
        </w:rPr>
        <w:t xml:space="preserve"> can als</w:t>
      </w:r>
      <w:r w:rsidDel="00000000" w:rsidR="00000000" w:rsidRPr="00000000">
        <w:rPr>
          <w:sz w:val="22"/>
          <w:szCs w:val="22"/>
          <w:rtl w:val="0"/>
        </w:rPr>
        <w:t xml:space="preserve">o </w:t>
      </w:r>
      <w:r w:rsidDel="00000000" w:rsidR="00000000" w:rsidRPr="00000000">
        <w:rPr>
          <w:color w:val="000000"/>
          <w:sz w:val="22"/>
          <w:szCs w:val="22"/>
          <w:rtl w:val="0"/>
        </w:rPr>
        <w:t xml:space="preserve">add any filter lists </w:t>
      </w:r>
      <w:r w:rsidDel="00000000" w:rsidR="00000000" w:rsidRPr="00000000">
        <w:rPr>
          <w:sz w:val="22"/>
          <w:szCs w:val="22"/>
          <w:rtl w:val="0"/>
        </w:rPr>
        <w:t xml:space="preserve">they</w:t>
      </w:r>
      <w:r w:rsidDel="00000000" w:rsidR="00000000" w:rsidRPr="00000000">
        <w:rPr>
          <w:color w:val="000000"/>
          <w:sz w:val="22"/>
          <w:szCs w:val="22"/>
          <w:rtl w:val="0"/>
        </w:rPr>
        <w:t xml:space="preserve"> want, for example, to block tracking or malware. Almost all filters are open source. Many filter lists </w:t>
      </w:r>
      <w:r w:rsidDel="00000000" w:rsidR="00000000" w:rsidRPr="00000000">
        <w:rPr>
          <w:sz w:val="22"/>
          <w:szCs w:val="22"/>
          <w:rtl w:val="0"/>
        </w:rPr>
        <w:t xml:space="preserve">are created and maintained by a large online community of users.</w:t>
      </w:r>
      <w:r w:rsidDel="00000000" w:rsidR="00000000" w:rsidRPr="00000000">
        <w:rPr>
          <w:color w:val="000000"/>
          <w:sz w:val="22"/>
          <w:szCs w:val="22"/>
          <w:rtl w:val="0"/>
        </w:rPr>
        <w:t xml:space="preserv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832388" cy="2403549"/>
            <wp:effectExtent b="0" l="0" r="0" t="0"/>
            <wp:docPr descr="https://lh6.googleusercontent.com/EAi5ejM1_5LBk6esb7FSyrAfb1cA-GGUscDrCjTqw_BMnh8EvOhXxV9nMrXTGv2mCeig5ntxEWWvrRNDvKVngXOR_dYPV52fLCRwWiz5TnkDfVNzu55r348HK8aKil1SmvAUyGHV" id="2" name="image03.png"/>
            <a:graphic>
              <a:graphicData uri="http://schemas.openxmlformats.org/drawingml/2006/picture">
                <pic:pic>
                  <pic:nvPicPr>
                    <pic:cNvPr descr="https://lh6.googleusercontent.com/EAi5ejM1_5LBk6esb7FSyrAfb1cA-GGUscDrCjTqw_BMnh8EvOhXxV9nMrXTGv2mCeig5ntxEWWvrRNDvKVngXOR_dYPV52fLCRwWiz5TnkDfVNzu55r348HK8aKil1SmvAUyGHV" id="0" name="image03.png"/>
                    <pic:cNvPicPr preferRelativeResize="0"/>
                  </pic:nvPicPr>
                  <pic:blipFill>
                    <a:blip r:embed="rId8"/>
                    <a:srcRect b="0" l="0" r="0" t="0"/>
                    <a:stretch>
                      <a:fillRect/>
                    </a:stretch>
                  </pic:blipFill>
                  <pic:spPr>
                    <a:xfrm>
                      <a:off x="0" y="0"/>
                      <a:ext cx="3832388" cy="24035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Ad blocking as a whole has seen a 41% growth from 2014 to the end of 2015, which demonstrates how dramatically its popularity has increased [6] In the US alone, it grew 48% over a 12 month period from June 2014 to June 2015 and as of January 2016 has 45 million active users in the U.S.between Q2 (April) 2014 and Q2 2015 for mobile and desktop users.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Benefits to The User</w:t>
      </w:r>
    </w:p>
    <w:p w:rsidR="00000000" w:rsidDel="00000000" w:rsidP="00000000" w:rsidRDefault="00000000" w:rsidRPr="00000000">
      <w:pPr>
        <w:contextualSpacing w:val="0"/>
      </w:pPr>
      <w:r w:rsidDel="00000000" w:rsidR="00000000" w:rsidRPr="00000000">
        <w:rPr>
          <w:sz w:val="22"/>
          <w:szCs w:val="22"/>
          <w:rtl w:val="0"/>
        </w:rPr>
        <w:t xml:space="preserve">Ad blockers provide many useful benefits to the user, in that they block or hide offensive material and other unpleasant things and they can also prevent malicious code from running. A</w:t>
      </w:r>
      <w:r w:rsidDel="00000000" w:rsidR="00000000" w:rsidRPr="00000000">
        <w:rPr>
          <w:sz w:val="22"/>
          <w:szCs w:val="22"/>
          <w:rtl w:val="0"/>
        </w:rPr>
        <w:t xml:space="preserve">ds on the web can be very irritating and intrusive, yet some people still choose not to block every ad they see, as they understand websites are dependent on advertising to generate income, so that they can keep providing free content.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shd w:fill="fefefe" w:val="clear"/>
          <w:rtl w:val="0"/>
        </w:rPr>
        <w:t xml:space="preserve">However, even if </w:t>
      </w:r>
      <w:r w:rsidDel="00000000" w:rsidR="00000000" w:rsidRPr="00000000">
        <w:rPr>
          <w:sz w:val="22"/>
          <w:szCs w:val="22"/>
          <w:shd w:fill="fefefe" w:val="clear"/>
          <w:rtl w:val="0"/>
        </w:rPr>
        <w:t xml:space="preserve">the user does not want to block ads</w:t>
      </w:r>
      <w:r w:rsidDel="00000000" w:rsidR="00000000" w:rsidRPr="00000000">
        <w:rPr>
          <w:color w:val="000000"/>
          <w:sz w:val="22"/>
          <w:szCs w:val="22"/>
          <w:shd w:fill="fefefe" w:val="clear"/>
          <w:rtl w:val="0"/>
        </w:rPr>
        <w:t xml:space="preserve">, it may be worthwhile to install an ad blocker as it allows web pages</w:t>
      </w:r>
      <w:r w:rsidDel="00000000" w:rsidR="00000000" w:rsidRPr="00000000">
        <w:rPr>
          <w:sz w:val="22"/>
          <w:szCs w:val="22"/>
          <w:shd w:fill="fefefe" w:val="clear"/>
          <w:rtl w:val="0"/>
        </w:rPr>
        <w:t xml:space="preserve"> to load more quickly and provides cleaner</w:t>
      </w:r>
      <w:r w:rsidDel="00000000" w:rsidR="00000000" w:rsidRPr="00000000">
        <w:rPr>
          <w:color w:val="000000"/>
          <w:sz w:val="22"/>
          <w:szCs w:val="22"/>
          <w:shd w:fill="fefefe" w:val="clear"/>
          <w:rtl w:val="0"/>
        </w:rPr>
        <w:t xml:space="preserve"> looking </w:t>
      </w:r>
      <w:r w:rsidDel="00000000" w:rsidR="00000000" w:rsidRPr="00000000">
        <w:rPr>
          <w:sz w:val="22"/>
          <w:szCs w:val="22"/>
          <w:shd w:fill="fefefe" w:val="clear"/>
          <w:rtl w:val="0"/>
        </w:rPr>
        <w:t xml:space="preserve">web pages</w:t>
      </w:r>
      <w:r w:rsidDel="00000000" w:rsidR="00000000" w:rsidRPr="00000000">
        <w:rPr>
          <w:color w:val="000000"/>
          <w:sz w:val="22"/>
          <w:szCs w:val="22"/>
          <w:shd w:fill="fefefe" w:val="clear"/>
          <w:rtl w:val="0"/>
        </w:rPr>
        <w:t xml:space="preserve">, which makes it easier to read, especially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w:t>
      </w:r>
      <w:r w:rsidDel="00000000" w:rsidR="00000000" w:rsidRPr="00000000">
        <w:rPr>
          <w:color w:val="000000"/>
          <w:sz w:val="22"/>
          <w:szCs w:val="22"/>
          <w:shd w:fill="fefefe" w:val="clear"/>
          <w:vertAlign w:val="superscript"/>
        </w:rPr>
        <w:footnoteReference w:customMarkFollows="0" w:id="1"/>
      </w:r>
      <w:r w:rsidDel="00000000" w:rsidR="00000000" w:rsidRPr="00000000">
        <w:rPr>
          <w:color w:val="000000"/>
          <w:sz w:val="22"/>
          <w:szCs w:val="22"/>
          <w:shd w:fill="fefefe" w:val="clear"/>
          <w:rtl w:val="0"/>
        </w:rPr>
        <w:t xml:space="preserve">. Ad blockers also </w:t>
      </w:r>
      <w:r w:rsidDel="00000000" w:rsidR="00000000" w:rsidRPr="00000000">
        <w:rPr>
          <w:sz w:val="22"/>
          <w:szCs w:val="22"/>
          <w:shd w:fill="fefefe" w:val="clear"/>
          <w:rtl w:val="0"/>
        </w:rPr>
        <w:t xml:space="preserve">improve </w:t>
      </w:r>
      <w:r w:rsidDel="00000000" w:rsidR="00000000" w:rsidRPr="00000000">
        <w:rPr>
          <w:color w:val="000000"/>
          <w:sz w:val="22"/>
          <w:szCs w:val="22"/>
          <w:shd w:fill="fefefe" w:val="clear"/>
          <w:rtl w:val="0"/>
        </w:rPr>
        <w:t xml:space="preserve">security</w:t>
      </w:r>
      <w:r w:rsidDel="00000000" w:rsidR="00000000" w:rsidRPr="00000000">
        <w:rPr>
          <w:sz w:val="22"/>
          <w:szCs w:val="22"/>
          <w:shd w:fill="fefefe" w:val="clear"/>
          <w:rtl w:val="0"/>
        </w:rPr>
        <w:t xml:space="preserve">: o</w:t>
      </w:r>
      <w:r w:rsidDel="00000000" w:rsidR="00000000" w:rsidRPr="00000000">
        <w:rPr>
          <w:color w:val="000000"/>
          <w:sz w:val="22"/>
          <w:szCs w:val="22"/>
          <w:shd w:fill="fefefe" w:val="clear"/>
          <w:rtl w:val="0"/>
        </w:rPr>
        <w:t xml:space="preserve">nline advertising exposes users to a higher risk of infecting their devices than surfing pornographic sites [8]</w:t>
      </w:r>
      <w:r w:rsidDel="00000000" w:rsidR="00000000" w:rsidRPr="00000000">
        <w:rPr>
          <w:color w:val="000000"/>
          <w:sz w:val="22"/>
          <w:szCs w:val="22"/>
          <w:shd w:fill="fefefe" w:val="clear"/>
          <w:rtl w:val="0"/>
        </w:rPr>
        <w:t xml:space="preserve"> </w:t>
      </w:r>
      <w:r w:rsidDel="00000000" w:rsidR="00000000" w:rsidRPr="00000000">
        <w:rPr>
          <w:sz w:val="22"/>
          <w:szCs w:val="22"/>
          <w:shd w:fill="fefefe" w:val="clear"/>
          <w:rtl w:val="0"/>
        </w:rPr>
        <w:t xml:space="preserve">These benefits are discussed in further detail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line="240" w:lineRule="auto"/>
        <w:contextualSpacing w:val="0"/>
      </w:pPr>
      <w:bookmarkStart w:colFirst="0" w:colLast="0" w:name="_wy5i3gaw2g1m" w:id="4"/>
      <w:bookmarkEnd w:id="4"/>
      <w:r w:rsidDel="00000000" w:rsidR="00000000" w:rsidRPr="00000000">
        <w:rPr>
          <w:rtl w:val="0"/>
        </w:rPr>
        <w:t xml:space="preserve">Performance Issues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Using an Ad blocker has a significant impact on loading speeds [9], but improved loading does not come without some side effects, such as memory or RAM hogging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As Mozilla Firefox engineer Nicholas Nethercutt reported in his examination of Adblock Plus, running the extension in the background on Firefox 40 results in an increase of RAM useage in the range of 80-100MB. However, the biggest problem is the process by which Adblock Plus blocks ads. [11]  </w:t>
      </w:r>
      <w:r w:rsidDel="00000000" w:rsidR="00000000" w:rsidRPr="00000000">
        <w:rPr>
          <w:color w:val="000000"/>
          <w:sz w:val="22"/>
          <w:szCs w:val="22"/>
          <w:highlight w:val="white"/>
          <w:rtl w:val="0"/>
        </w:rPr>
        <w:t xml:space="preserve">Adblock Plus inserts a huge CSS stylesheet, roughly taking 4MB of RAM into every single web page that you visit, stripping out the ads and overriding existing style sheets.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In the modern era of the web, known as web 2.0, it is very common for a web page to have many iframes and different website elements loading and API calls, which are separate, individual web pages that are loaded and embedded within the page which the user is currently viewing. The most widely used example is that of feature loaded social sharing widgets such as on Facebook.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In Nethercote’s testing, he used TechCrunch as an example. The site used around 194MB of RAM without ABP enabled but that doubled to 417MB with ABP enabled, after triggering all of the social widgets and plugins.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 was curious and so emulated his experiment, using the Los Angeles Times website instead. The experiment involved using Google’s page insider development tools to measure the resources of the machine when loading the Los Angeles Times website with and without the use of Adblock plus </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I found ABP had the same effect on RAM use in Chrome, producing very similar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highlight w:val="white"/>
          <w:rtl w:val="0"/>
        </w:rPr>
        <w:t xml:space="preserve">However, </w:t>
      </w:r>
      <w:r w:rsidDel="00000000" w:rsidR="00000000" w:rsidRPr="00000000">
        <w:rPr>
          <w:sz w:val="22"/>
          <w:szCs w:val="22"/>
          <w:rtl w:val="0"/>
        </w:rPr>
        <w:t xml:space="preserve">despite the regrettable effect ad blocking has on RAM, the decrease of loading ads (pre-rendering the page and injecting the CSS) results in an enormous performance improvement, i.e. loading time, as can be seen in the results of the test below on the homepage of the popular website The Los Angeles Time. [12]</w:t>
      </w:r>
    </w:p>
    <w:p w:rsidR="00000000" w:rsidDel="00000000" w:rsidP="00000000" w:rsidRDefault="00000000" w:rsidRPr="00000000">
      <w:pPr>
        <w:contextualSpacing w:val="0"/>
      </w:pPr>
      <w:r w:rsidDel="00000000" w:rsidR="00000000" w:rsidRPr="00000000">
        <w:rPr>
          <w:rtl w:val="0"/>
        </w:rPr>
      </w:r>
    </w:p>
    <w:tbl>
      <w:tblPr>
        <w:tblStyle w:val="Table1"/>
        <w:bidi w:val="0"/>
        <w:tblW w:w="9075.0" w:type="dxa"/>
        <w:jc w:val="left"/>
        <w:tblInd w:w="-105.0" w:type="dxa"/>
        <w:tblLayout w:type="fixed"/>
        <w:tblLook w:val="0400"/>
      </w:tblPr>
      <w:tblGrid>
        <w:gridCol w:w="4084"/>
        <w:gridCol w:w="2260"/>
        <w:gridCol w:w="2731"/>
        <w:tblGridChange w:id="0">
          <w:tblGrid>
            <w:gridCol w:w="4084"/>
            <w:gridCol w:w="2260"/>
            <w:gridCol w:w="2731"/>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The Los Angeles Times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With Adblock</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Without Adblock</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Loading Times (seconds)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Size of page (mb)</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5.7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sz w:val="22"/>
                <w:szCs w:val="22"/>
                <w:rtl w:val="0"/>
              </w:rPr>
              <w:t xml:space="preserve">1.5mb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It is evident that ad blocking has a significant effect on the loading and rendering of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hhrbd6vcdaac" w:id="5"/>
      <w:bookmarkEnd w:id="5"/>
      <w:r w:rsidDel="00000000" w:rsidR="00000000" w:rsidRPr="00000000">
        <w:rPr>
          <w:rtl w:val="0"/>
        </w:rPr>
      </w:r>
    </w:p>
    <w:p w:rsidR="00000000" w:rsidDel="00000000" w:rsidP="00000000" w:rsidRDefault="00000000" w:rsidRPr="00000000">
      <w:pPr>
        <w:pStyle w:val="Heading4"/>
        <w:contextualSpacing w:val="0"/>
      </w:pPr>
      <w:bookmarkStart w:colFirst="0" w:colLast="0" w:name="_pl1ehehk9on" w:id="6"/>
      <w:bookmarkEnd w:id="6"/>
      <w:r w:rsidDel="00000000" w:rsidR="00000000" w:rsidRPr="00000000">
        <w:rPr>
          <w:rtl w:val="0"/>
        </w:rPr>
        <w:t xml:space="preserve">Speed</w:t>
      </w:r>
    </w:p>
    <w:p w:rsidR="00000000" w:rsidDel="00000000" w:rsidP="00000000" w:rsidRDefault="00000000" w:rsidRPr="00000000">
      <w:pPr>
        <w:contextualSpacing w:val="0"/>
      </w:pPr>
      <w:r w:rsidDel="00000000" w:rsidR="00000000" w:rsidRPr="00000000">
        <w:rPr>
          <w:rtl w:val="0"/>
        </w:rPr>
        <w:t xml:space="preserve">Given that download speed and rendering of websites and content is such a crucial issue for users, with the average load time expected to be under 5 seconds</w:t>
      </w:r>
      <w:r w:rsidDel="00000000" w:rsidR="00000000" w:rsidRPr="00000000">
        <w:rPr>
          <w:vertAlign w:val="superscript"/>
        </w:rPr>
        <w:footnoteReference w:customMarkFollows="0" w:id="3"/>
      </w:r>
      <w:r w:rsidDel="00000000" w:rsidR="00000000" w:rsidRPr="00000000">
        <w:rPr>
          <w:rtl w:val="0"/>
        </w:rPr>
        <w:t xml:space="preserve">, it would make sense for developers to be committed to increasing loading speed and reducing rendering time, however that does not seem to be the case. I decided to carry out some informal research on developers’ attitudes to ad loading to confirm my suspicions. [13] In my poll, I asked developers whether they optimize the loading of ads on their web pages, using the tools such as asynchronous loading.</w:t>
      </w:r>
      <w:ins w:author="Robert Gabriel" w:id="0" w:date="2016-05-09T06:09:05Z">
        <w:r w:rsidDel="00000000" w:rsidR="00000000" w:rsidRPr="00000000">
          <w:rPr>
            <w:rtl w:val="0"/>
          </w:rPr>
          <w:t xml:space="preserve">[appendix]</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In computer programs, asynchronous operation means that a process operates independently of other processes [14]. According to my results, the majority of web developers do not prioritize this, so it is easy to see why users would opt for ad blockers, as the developers are not considering the time taken for loading ads in their apps or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tyjcwt" w:id="7"/>
      <w:bookmarkEnd w:id="7"/>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sz w:val="22"/>
          <w:szCs w:val="22"/>
          <w:rtl w:val="0"/>
        </w:rPr>
        <w:t xml:space="preserve">Third party advertisements can present a serious threat to computer security. For example, in a high-profile case, malware was distributed through advertisements provided to YouTube by a malicious customer using Google's Doubleclick network[15]. </w:t>
      </w:r>
      <w:r w:rsidDel="00000000" w:rsidR="00000000" w:rsidRPr="00000000">
        <w:rPr>
          <w:rtl w:val="0"/>
        </w:rPr>
        <w:t xml:space="preserve">On</w:t>
      </w:r>
      <w:r w:rsidDel="00000000" w:rsidR="00000000" w:rsidRPr="00000000">
        <w:rPr>
          <w:sz w:val="22"/>
          <w:szCs w:val="22"/>
          <w:rtl w:val="0"/>
        </w:rPr>
        <w:t xml:space="preserve"> August 2015, a 0-day exploit in Firefox browsers was discovered in an advertisement running on a website. [16]</w:t>
      </w:r>
      <w:r w:rsidDel="00000000" w:rsidR="00000000" w:rsidRPr="00000000">
        <w:rPr>
          <w:sz w:val="22"/>
          <w:szCs w:val="22"/>
          <w:rtl w:val="0"/>
        </w:rPr>
        <w:t xml:space="preserve"> </w:t>
      </w:r>
      <w:r w:rsidDel="00000000" w:rsidR="00000000" w:rsidRPr="00000000">
        <w:rPr>
          <w:sz w:val="22"/>
          <w:szCs w:val="22"/>
          <w:rtl w:val="0"/>
        </w:rPr>
        <w:t xml:space="preserve">The website ​Forbes requires users to disable ad blocking before viewing their website, however, in one incident, some of the website’s users were served with pop-under malware once they had disabled their adblockers [17]. These examples all demonstrate that adblockers not only make surfing the internet more comfortable for the user but also safer.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wxxor5j2r08" w:id="8"/>
      <w:bookmarkEnd w:id="8"/>
      <w:r w:rsidDel="00000000" w:rsidR="00000000" w:rsidRPr="00000000">
        <w:rPr>
          <w:rtl w:val="0"/>
        </w:rPr>
        <w:t xml:space="preserve">Privacy</w:t>
      </w:r>
    </w:p>
    <w:p w:rsidR="00000000" w:rsidDel="00000000" w:rsidP="00000000" w:rsidRDefault="00000000" w:rsidRPr="00000000">
      <w:pPr>
        <w:contextualSpacing w:val="0"/>
      </w:pPr>
      <w:r w:rsidDel="00000000" w:rsidR="00000000" w:rsidRPr="00000000">
        <w:rPr>
          <w:sz w:val="22"/>
          <w:szCs w:val="22"/>
          <w:rtl w:val="0"/>
        </w:rPr>
        <w:t xml:space="preserve">Another reason why people use ad blockers is that some advertisements abuse privacy by making use of snippets of code that perform functions on a web page. This can be easily exploited to gain access to users’ cookies which can have sensitive information. Advertising platforms take advantage of tracking which profiles user behavior based on the sites they visit. Content blockers are popular with people who do not want their online browsing history sold to advertisers and advertising networks. This is what makes add-ons like Adblock Plus so popular among users who want privacy.</w:t>
      </w:r>
    </w:p>
    <w:p w:rsidR="00000000" w:rsidDel="00000000" w:rsidP="00000000" w:rsidRDefault="00000000" w:rsidRPr="00000000">
      <w:pPr>
        <w:pStyle w:val="Heading1"/>
        <w:contextualSpacing w:val="0"/>
        <w:jc w:val="left"/>
      </w:pPr>
      <w:bookmarkStart w:colFirst="0" w:colLast="0" w:name="_lx6k3ikl83j8" w:id="9"/>
      <w:bookmarkEnd w:id="9"/>
      <w:r w:rsidDel="00000000" w:rsidR="00000000" w:rsidRPr="00000000">
        <w:rPr>
          <w:rtl w:val="0"/>
        </w:rPr>
        <w:t xml:space="preserve">Problems posed by ad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economic consequences </w:t>
      </w:r>
      <w:r w:rsidDel="00000000" w:rsidR="00000000" w:rsidRPr="00000000">
        <w:rPr>
          <w:rtl w:val="0"/>
        </w:rPr>
        <w:t xml:space="preserve">of</w:t>
      </w:r>
      <w:r w:rsidDel="00000000" w:rsidR="00000000" w:rsidRPr="00000000">
        <w:rPr>
          <w:rtl w:val="0"/>
        </w:rPr>
        <w:t xml:space="preserve"> ad blocking for online business were reported by Adobe/PageFair, which said that the cost to publishers in 2016 alone could be as much as €22 billion. [18] For example, if an ad is running on a website but is snubbed by the user because their ad-blocker is hiding it, this ad provides no value to the web</w:t>
      </w:r>
      <w:r w:rsidDel="00000000" w:rsidR="00000000" w:rsidRPr="00000000">
        <w:rPr>
          <w:rtl w:val="0"/>
        </w:rPr>
        <w:t xml:space="preserve">site</w:t>
      </w:r>
      <w:r w:rsidDel="00000000" w:rsidR="00000000" w:rsidRPr="00000000">
        <w:rPr>
          <w:rtl w:val="0"/>
        </w:rPr>
        <w:t xml:space="preserve"> owner. If users ignore advertisements, advertisers perceive little value in putting brands in front of them, therefore, sites are rarely paid “per click” anymore, due to the decrease in users actually clicking on ads. Instead, the standard metric for selling web display ads is “CPM”, or “cost per mille,”</w:t>
      </w:r>
      <w:r w:rsidDel="00000000" w:rsidR="00000000" w:rsidRPr="00000000">
        <w:rPr>
          <w:rtl w:val="0"/>
        </w:rPr>
        <w:t xml:space="preserve"> </w:t>
      </w:r>
      <w:r w:rsidDel="00000000" w:rsidR="00000000" w:rsidRPr="00000000">
        <w:rPr>
          <w:rtl w:val="0"/>
        </w:rPr>
        <w:t xml:space="preserve">the cost for a thousand views. [19]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majority of websites on the Internet would not exist without advertising. Millions of websites, from soccer moms’ personal blogs to huge online magazines such as Wired, depend on advertising revenues to keep running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blockers have been available for years, but now Apple has endorsed them, allowing people to produce ad blocking technology for their app store. [21]For one of the largest technology companies in the world to openly support ad blocking is big news because it sets the stage for ad blockers’ user base to grow at an even greater rate. With Apples’ user base of 1.2 </w:t>
      </w:r>
      <w:r w:rsidDel="00000000" w:rsidR="00000000" w:rsidRPr="00000000">
        <w:rPr>
          <w:rtl w:val="0"/>
        </w:rPr>
        <w:t xml:space="preserve">b</w:t>
      </w:r>
      <w:r w:rsidDel="00000000" w:rsidR="00000000" w:rsidRPr="00000000">
        <w:rPr>
          <w:rtl w:val="0"/>
        </w:rPr>
        <w:t xml:space="preserve">illion [22], this will introduce ad blocking to a whole new set of users on a larger scale.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data from Adobe and PageFair, the adoption of desktop ad blockers has risen in recent years, from approximately 21 million users in 2010 to more than 181 million users in January 2016.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Opinions on Ad blockers’ potential impact on advertisers’ loss of revenue are mixed. The report by Adobe and PageFair states that the rise of ad-blocking technology will cost advertisers more than $40 billion by 2016 [</w:t>
      </w:r>
      <w:commentRangeStart w:id="0"/>
      <w:r w:rsidDel="00000000" w:rsidR="00000000" w:rsidRPr="00000000">
        <w:rPr>
          <w:rtl w:val="0"/>
        </w:rPr>
        <w:t xml:space="preserve">24</w:t>
      </w:r>
      <w:commentRangeEnd w:id="0"/>
      <w:r w:rsidDel="00000000" w:rsidR="00000000" w:rsidRPr="00000000">
        <w:commentReference w:id="0"/>
      </w:r>
      <w:r w:rsidDel="00000000" w:rsidR="00000000" w:rsidRPr="00000000">
        <w:rPr>
          <w:rtl w:val="0"/>
        </w:rPr>
        <w:t xml:space="preserve">]. However, other reports have given much lower estimations.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rsidR="00000000" w:rsidDel="00000000" w:rsidP="00000000" w:rsidRDefault="00000000" w:rsidRPr="00000000">
      <w:pPr>
        <w:contextualSpacing w:val="0"/>
      </w:pPr>
      <w:r w:rsidDel="00000000" w:rsidR="00000000" w:rsidRPr="00000000">
        <w:rPr>
          <w:rtl w:val="0"/>
        </w:rPr>
        <w:t xml:space="preserve">This development can be compared to Google’s algorithm updates [25] during which some sites get badly affected by changes in the ordering and display of search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blockers affect the display of price per click and text based ads across Google AdWords and other advertising networks, meaning any active campaign could potentially be affected by increased adoption of these software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a website owner is running a price per click campaign targeting mobile users on devices such as Apple’s, and they have an ad blocker installed, the users won’t see your ads. It doesn’t matter what extensions the users are using, how many ads or how good the ads are, they won’t see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it is important to note that the majority of people browsing the web don't have any ad blocker installed at all, and just because the option is there and growing in popularity does not mean that all users are going to radically change their behavior and install an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an official blog post (September 30th of 2015), Google will no longer charge display network advertisers for impressions which are not viewable to users. [26] [27]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still many potential problems caused by ad blockers. For example, some reports suggest that they will force sites to stop providing free content or decrease the quality of content while increasing the quantity, in order to gain more clicks, as seen in click bait articles. This means that not only will users have access to incomplete information, as in the case of paywalls, but because the sites can no longer track users, this will also result in a loss of revenue and the inability to understand the customer because of their anonymity.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issues stem from adblockers because publishers are being forced to try other means to increase revenue, such as paywalls and by publishing more low quantity articles.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320" w:lineRule="auto"/>
        <w:contextualSpacing w:val="0"/>
      </w:pPr>
      <w:bookmarkStart w:colFirst="0" w:colLast="0" w:name="_17dp8vu" w:id="10"/>
      <w:bookmarkEnd w:id="10"/>
      <w:r w:rsidDel="00000000" w:rsidR="00000000" w:rsidRPr="00000000">
        <w:rPr>
          <w:rtl w:val="0"/>
        </w:rPr>
        <w:t xml:space="preserve">Possible solutions and the Future of Advertising</w:t>
      </w:r>
    </w:p>
    <w:p w:rsidR="00000000" w:rsidDel="00000000" w:rsidP="00000000" w:rsidRDefault="00000000" w:rsidRPr="00000000">
      <w:pPr>
        <w:spacing w:before="280" w:lineRule="auto"/>
        <w:contextualSpacing w:val="0"/>
      </w:pPr>
      <w:r w:rsidDel="00000000" w:rsidR="00000000" w:rsidRPr="00000000">
        <w:rPr>
          <w:highlight w:val="white"/>
          <w:rtl w:val="0"/>
        </w:rPr>
        <w:t xml:space="preserve">When Apple announced last September that it will allow ad blocking in Safari for iOS 9.3, it brought a conflict that had been building in the web community for years to a head.</w:t>
      </w:r>
      <w:r w:rsidDel="00000000" w:rsidR="00000000" w:rsidRPr="00000000">
        <w:rPr>
          <w:rtl w:val="0"/>
        </w:rPr>
        <w:t xml:space="preserve"> Many of the p</w:t>
      </w:r>
      <w:r w:rsidDel="00000000" w:rsidR="00000000" w:rsidRPr="00000000">
        <w:rPr>
          <w:rFonts w:ascii="Arial" w:cs="Arial" w:eastAsia="Arial" w:hAnsi="Arial"/>
          <w:color w:val="000000"/>
          <w:rtl w:val="0"/>
        </w:rPr>
        <w:t xml:space="preserve">ossible solutions included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Freemium Model (Paywall)</w:t>
      </w:r>
    </w:p>
    <w:p w:rsidR="00000000" w:rsidDel="00000000" w:rsidP="00000000" w:rsidRDefault="00000000" w:rsidRPr="00000000">
      <w:pPr>
        <w:contextualSpacing w:val="0"/>
      </w:pPr>
      <w:r w:rsidDel="00000000" w:rsidR="00000000" w:rsidRPr="00000000">
        <w:rPr>
          <w:color w:val="252525"/>
          <w:highlight w:val="white"/>
          <w:rtl w:val="0"/>
        </w:rPr>
        <w:t xml:space="preserve">Freemium model pricing strategy is in which a product or service such as games or web services are free of change but money is charged for proprietary features, functionality and extra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Subscription Model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subscription model is where a customer must pay a subscription price to have access to the product/service. The model is now used by many businesses, websites and magazines.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 Native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Native advertising is a form of paid media where the ad experience follows the natural form and function of the user experience in which it is placed. [33] </w:t>
      </w:r>
      <w:r w:rsidDel="00000000" w:rsidR="00000000" w:rsidRPr="00000000">
        <w:rPr>
          <w:highlight w:val="white"/>
          <w:rtl w:val="0"/>
        </w:rPr>
        <w:t xml:space="preserve">Native ads look a lot like that of the content produced by the web publishers, but they usually carry some kind of design or banner feature to distinguish it from non-sponsored content normally at the end of the article.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is why mobile video is proving so popular as an ad format because it is engaging if done well. Mobile video will account for 87% of global advertising spend by 2018, according to ZenithOptimedia.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Pay the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the publisher pays the ad blocker companies which as ad blocker plus to not run the ad blocker on there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Ask Audiences for Sympathy</w:t>
      </w:r>
    </w:p>
    <w:p w:rsidR="00000000" w:rsidDel="00000000" w:rsidP="00000000" w:rsidRDefault="00000000" w:rsidRPr="00000000">
      <w:pPr>
        <w:contextualSpacing w:val="0"/>
      </w:pPr>
      <w:r w:rsidDel="00000000" w:rsidR="00000000" w:rsidRPr="00000000">
        <w:rPr>
          <w:rtl w:val="0"/>
        </w:rPr>
        <w:t xml:space="preserve">This method involves asking the visitor, using a popup, if they will consider whitelisting the site they’re visiting or disabling adblockers on it and describing how the use of ad blockers can negatively affect them</w:t>
      </w:r>
      <w:r w:rsidDel="00000000" w:rsidR="00000000" w:rsidRPr="00000000">
        <w:rPr>
          <w:rtl w:val="0"/>
        </w:rPr>
        <w:t xml:space="preserve">. For example, on the New York Times website[30], users with ad blockers enabled are shown the following message: “The best things in life aren’t free. You currently have an ad blocker installed. Advertising helps fund our journalism. To continue to enjoy The New York Times, please support us in one of the following ways.”</w:t>
        <w:br w:type="textWrapping"/>
      </w:r>
      <w:r w:rsidDel="00000000" w:rsidR="00000000" w:rsidRPr="00000000">
        <w:rPr>
          <w:highlight w:val="white"/>
          <w:rtl w:val="0"/>
        </w:rPr>
        <w:t xml:space="preserve">Wired.com, which will not let users view their website if they are using an adblockers of some kind, offers the following alternative: “You can simply add WIRED.com to your ad blocker’s whitelist, so you view ads. When you do, we will keep the ads as “polite” as we can, and you will only see standard display advertising.”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They also offer the user the opportunity to subscribe to a brand-new Ad-Free version of WIRED.com. For $1 a week, they can get complete access to their content, with no display advertising or ad tracking.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Block Content from People Who Use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Blocking content from people who use ad blockers is becoming more and more popular; this evolves removing content or links from the user and displaying an advert about it. </w:t>
      </w:r>
      <w:r w:rsidDel="00000000" w:rsidR="00000000" w:rsidRPr="00000000">
        <w:rPr>
          <w:highlight w:val="white"/>
          <w:rtl w:val="0"/>
        </w:rPr>
        <w:t xml:space="preserve">For example, Forbes.com is one of many sites that does not allow access to the site without disabling the extension or whitelisting the website but not everyone is convinced by this method. Johnny Ryan of PageFair believes ad blocking walls are relatively easy to bypass [28] and he is right. "Often publishers only update their code, forcing the ad blocking community to get working again. It is a coding tug of war," he stated.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Offer Ads Free versions</w:t>
      </w:r>
    </w:p>
    <w:p w:rsidR="00000000" w:rsidDel="00000000" w:rsidP="00000000" w:rsidRDefault="00000000" w:rsidRPr="00000000">
      <w:pPr>
        <w:contextualSpacing w:val="0"/>
      </w:pPr>
      <w:r w:rsidDel="00000000" w:rsidR="00000000" w:rsidRPr="00000000">
        <w:rPr>
          <w:rtl w:val="0"/>
        </w:rPr>
        <w:t xml:space="preserve">Offer Ads Free versions allow for the user to support the website or web application. It removes adverts while supporting the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Designated Apps</w:t>
      </w:r>
    </w:p>
    <w:p w:rsidR="00000000" w:rsidDel="00000000" w:rsidP="00000000" w:rsidRDefault="00000000" w:rsidRPr="00000000">
      <w:pPr>
        <w:spacing w:before="280" w:lineRule="auto"/>
        <w:contextualSpacing w:val="0"/>
      </w:pPr>
      <w:r w:rsidDel="00000000" w:rsidR="00000000" w:rsidRPr="00000000">
        <w:rPr>
          <w:highlight w:val="white"/>
          <w:rtl w:val="0"/>
        </w:rPr>
        <w:t xml:space="preserve">Another approach to the war on ad blockers is exemplified by former Mozilla co-founder Brendan Eich, who launched a browser called Brave [29]. This browser replaces ads on websites with safe, non tracking ones which do not take users’ data or slow downloading speeds. Brendan Eich stated that the company plan to pay publishers a higher proportion of ad revenues generated by not going through a third party middleman.</w:t>
      </w:r>
      <w:r w:rsidDel="00000000" w:rsidR="00000000" w:rsidRPr="00000000">
        <w:rPr>
          <w:rtl w:val="0"/>
        </w:rPr>
      </w:r>
    </w:p>
    <w:p w:rsidR="00000000" w:rsidDel="00000000" w:rsidP="00000000" w:rsidRDefault="00000000" w:rsidRPr="00000000">
      <w:pPr>
        <w:spacing w:before="280" w:lineRule="auto"/>
        <w:contextualSpacing w:val="0"/>
      </w:pPr>
      <w:r w:rsidDel="00000000" w:rsidR="00000000" w:rsidRPr="00000000">
        <w:rPr>
          <w:highlight w:val="white"/>
          <w:rtl w:val="0"/>
        </w:rPr>
        <w:t xml:space="preserve">Privacy app Ghostery shows users which ad-serving technologies a website or web app is using, and offers the option to blacklist (block) or whitelist those ad-serving technologies. This is significant because it offers the user the choice of seeing the ads rather than hiding them automatically as many ad blockers do. </w:t>
      </w:r>
    </w:p>
    <w:p w:rsidR="00000000" w:rsidDel="00000000" w:rsidP="00000000" w:rsidRDefault="00000000" w:rsidRPr="00000000">
      <w:pPr>
        <w:spacing w:before="280" w:lineRule="auto"/>
        <w:contextualSpacing w:val="0"/>
      </w:pPr>
      <w:r w:rsidDel="00000000" w:rsidR="00000000" w:rsidRPr="00000000">
        <w:rPr>
          <w:rtl w:val="0"/>
        </w:rPr>
      </w:r>
    </w:p>
    <w:p w:rsidR="00000000" w:rsidDel="00000000" w:rsidP="00000000" w:rsidRDefault="00000000" w:rsidRPr="00000000">
      <w:pPr>
        <w:spacing w:before="2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Redesigning 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the methods of fighting ad blockers are not particularly successful, it would be better to change the adverts themselves so that they are less irritating and harmful to users. </w:t>
      </w:r>
      <w:r w:rsidDel="00000000" w:rsidR="00000000" w:rsidRPr="00000000">
        <w:rPr>
          <w:rtl w:val="0"/>
        </w:rPr>
        <w:t xml:space="preserve">It would be possible to improve the use of ad blockers by optimizing delivery of ads on websites using an asynchronous tag as stated by earlier in this report, or by integrating them into the site in such a way that it is not annoying to the user.</w:t>
      </w:r>
    </w:p>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stated by Google’s former senior vice president of advertising, Susan Wojcicki [34], the future of ads depends on whether advertisers choose to follow the suggestions, which would encourage users not to rely on adblockers. She stated that </w:t>
      </w:r>
      <w:r w:rsidDel="00000000" w:rsidR="00000000" w:rsidRPr="00000000">
        <w:rPr>
          <w:rtl w:val="0"/>
        </w:rPr>
        <w:t xml:space="preserve">a</w:t>
      </w:r>
      <w:r w:rsidDel="00000000" w:rsidR="00000000" w:rsidRPr="00000000">
        <w:rPr>
          <w:color w:val="000000"/>
          <w:rtl w:val="0"/>
        </w:rPr>
        <w:t xml:space="preserve">d views will be voluntary, </w:t>
      </w:r>
      <w:r w:rsidDel="00000000" w:rsidR="00000000" w:rsidRPr="00000000">
        <w:rPr>
          <w:rtl w:val="0"/>
        </w:rPr>
        <w:t xml:space="preserve">u</w:t>
      </w:r>
      <w:r w:rsidDel="00000000" w:rsidR="00000000" w:rsidRPr="00000000">
        <w:rPr>
          <w:color w:val="000000"/>
          <w:rtl w:val="0"/>
        </w:rPr>
        <w:t xml:space="preserve">sers will participate in the ecosystem if we provide enough value and control, </w:t>
      </w:r>
      <w:r w:rsidDel="00000000" w:rsidR="00000000" w:rsidRPr="00000000">
        <w:rPr>
          <w:rtl w:val="0"/>
        </w:rPr>
        <w:t xml:space="preserve">a</w:t>
      </w:r>
      <w:r w:rsidDel="00000000" w:rsidR="00000000" w:rsidRPr="00000000">
        <w:rPr>
          <w:color w:val="000000"/>
          <w:rtl w:val="0"/>
        </w:rPr>
        <w:t xml:space="preserve">ds will be more interactive and beautiful at scale and that ads will help people live their lives on the go. </w:t>
      </w:r>
      <w:r w:rsidDel="00000000" w:rsidR="00000000" w:rsidRPr="00000000">
        <w:rPr>
          <w:rtl w:val="0"/>
        </w:rPr>
        <w:t xml:space="preserve">For example, </w:t>
      </w:r>
      <w:r w:rsidDel="00000000" w:rsidR="00000000" w:rsidRPr="00000000">
        <w:rPr>
          <w:highlight w:val="white"/>
          <w:rtl w:val="0"/>
        </w:rPr>
        <w:t xml:space="preserve">PageFair, among other sites, has been employing more user friendly methods of circumventing ad blockers. They enable publishers to display "respectful and unobtrusive ads" that do not get blocked by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what Susan Wojcicki said in 2013, an online organization called acceptableads.org [29] formed in late 2015 with the manifest of following on from Wojcicki's' idea because major sites and the organization understand that advertising is the backbone that drives the Internet and gives us web content for free. As click rates on adverts continue to decline, many online advertisements/publishers have become obnoxious and annoying in an effort to be heard. Many popular websites have signed the manifesto, such as Reddit, duckduckgo, and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Some websites have adopted these futuristic, interactive ad formats, with a great deal of success, such as with engagement ads, which </w:t>
      </w:r>
      <w:r w:rsidDel="00000000" w:rsidR="00000000" w:rsidRPr="00000000">
        <w:rPr>
          <w:color w:val="000000"/>
          <w:highlight w:val="white"/>
          <w:rtl w:val="0"/>
        </w:rPr>
        <w:t xml:space="preserve">show standard ad formats, when users hover their mouse over the add more features come up. This </w:t>
      </w:r>
      <w:r w:rsidDel="00000000" w:rsidR="00000000" w:rsidRPr="00000000">
        <w:rPr>
          <w:color w:val="000000"/>
          <w:rtl w:val="0"/>
        </w:rPr>
        <w:t xml:space="preserve">gives users an opportunity to be more creative and involved in the advertising process, which makes them more popular. This method has been used very effectively by companies such as Samsung, who live streamed their 90-minute Galaxy S4 launch event via multiple channels, including ads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Susan Wojcicki </w:t>
      </w:r>
      <w:r w:rsidDel="00000000" w:rsidR="00000000" w:rsidRPr="00000000">
        <w:rPr>
          <w:color w:val="000000"/>
          <w:highlight w:val="white"/>
          <w:rtl w:val="0"/>
        </w:rPr>
        <w:t xml:space="preserve">also advocates advertising where the user is choosing to view an ad, so that publishers are paid on a cost-per-click basis. It’s up to the ad network and the publisher/developer to show the right ad at the right time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9">
        <w:r w:rsidDel="00000000" w:rsidR="00000000" w:rsidRPr="00000000">
          <w:rPr>
            <w:color w:val="000000"/>
            <w:highlight w:val="white"/>
            <w:rtl w:val="0"/>
          </w:rPr>
          <w:t xml:space="preserve">Jeff Gordon</w:t>
        </w:r>
      </w:hyperlink>
      <w:r w:rsidDel="00000000" w:rsidR="00000000" w:rsidRPr="00000000">
        <w:rPr>
          <w:color w:val="000000"/>
          <w:highlight w:val="white"/>
          <w:rtl w:val="0"/>
        </w:rPr>
        <w:t xml:space="preserve">, going undercover to buy a car. It got 33 million views even though it was four minutes long because it was entertaining and relevant. [36]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According to</w:t>
      </w:r>
      <w:r w:rsidDel="00000000" w:rsidR="00000000" w:rsidRPr="00000000">
        <w:rPr>
          <w:rtl w:val="0"/>
        </w:rPr>
        <w:t xml:space="preserve"> common guidelines</w:t>
      </w:r>
      <w:r w:rsidDel="00000000" w:rsidR="00000000" w:rsidRPr="00000000">
        <w:rPr>
          <w:color w:val="000000"/>
          <w:rtl w:val="0"/>
        </w:rPr>
        <w:t xml:space="preserve">, a good advert on a website should </w:t>
      </w:r>
      <w:r w:rsidDel="00000000" w:rsidR="00000000" w:rsidRPr="00000000">
        <w:rPr>
          <w:rtl w:val="0"/>
        </w:rPr>
        <w:t xml:space="preserve">not be</w:t>
      </w:r>
      <w:r w:rsidDel="00000000" w:rsidR="00000000" w:rsidRPr="00000000">
        <w:rPr>
          <w:b w:val="0"/>
          <w:color w:val="000000"/>
          <w:rtl w:val="0"/>
        </w:rPr>
        <w:t xml:space="preserve"> annoying</w:t>
      </w:r>
      <w:r w:rsidDel="00000000" w:rsidR="00000000" w:rsidRPr="00000000">
        <w:rPr>
          <w:rtl w:val="0"/>
        </w:rPr>
        <w:t xml:space="preserve"> and should n</w:t>
      </w:r>
      <w:r w:rsidDel="00000000" w:rsidR="00000000" w:rsidRPr="00000000">
        <w:rPr>
          <w:b w:val="0"/>
          <w:color w:val="000000"/>
          <w:rtl w:val="0"/>
        </w:rPr>
        <w:t xml:space="preserve">ot disrupt or distort the page content the user is trying to read.</w:t>
      </w:r>
      <w:r w:rsidDel="00000000" w:rsidR="00000000" w:rsidRPr="00000000">
        <w:rPr>
          <w:rtl w:val="0"/>
        </w:rPr>
        <w:t xml:space="preserve"> It should also be t</w:t>
      </w:r>
      <w:r w:rsidDel="00000000" w:rsidR="00000000" w:rsidRPr="00000000">
        <w:rPr>
          <w:b w:val="0"/>
          <w:color w:val="000000"/>
          <w:rtl w:val="0"/>
        </w:rPr>
        <w:t xml:space="preserve">ransparent with the user about being an ad</w:t>
      </w:r>
      <w:r w:rsidDel="00000000" w:rsidR="00000000" w:rsidRPr="00000000">
        <w:rPr>
          <w:rtl w:val="0"/>
        </w:rPr>
        <w:t xml:space="preserve">, it must be e</w:t>
      </w:r>
      <w:r w:rsidDel="00000000" w:rsidR="00000000" w:rsidRPr="00000000">
        <w:rPr>
          <w:b w:val="0"/>
          <w:color w:val="000000"/>
          <w:rtl w:val="0"/>
        </w:rPr>
        <w:t xml:space="preserve">ffective without shouting at the user</w:t>
      </w:r>
      <w:r w:rsidDel="00000000" w:rsidR="00000000" w:rsidRPr="00000000">
        <w:rPr>
          <w:rtl w:val="0"/>
        </w:rPr>
        <w:t xml:space="preserve"> and it must be ap</w:t>
      </w:r>
      <w:r w:rsidDel="00000000" w:rsidR="00000000" w:rsidRPr="00000000">
        <w:rPr>
          <w:b w:val="0"/>
          <w:color w:val="000000"/>
          <w:rtl w:val="0"/>
        </w:rPr>
        <w:t xml:space="preserve">propriate to the site that the user is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Unfortunately, many websites do not follow these rules and with the ever changing landscape of the internet, it remains impossible to predict what exactly ads should be in future.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difficult to determine what exactly the future of advertising on the internet should be, all the evidence discussed in this report indicates that steps must be taken to make web advertising less invasive and more user friendly if the internet economy is to survive.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users need to be aware that they cannot expect free content if they do not also accept a certain amount of advertising. Therefore, the future of web advertising hinges on the willingness of both sides to compromise. Fortunately, users can whitelist websites and ad networks that follow the acceptable ads manifest and want to support. Which means that users can use adblockers selectively to tip the balance in favour of  ads that truly inform them and send a message to the publishers.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commentRangeStart w:id="1"/>
      <w:r w:rsidDel="00000000" w:rsidR="00000000" w:rsidRPr="00000000">
        <w:rPr>
          <w:rtl w:val="0"/>
        </w:rPr>
        <w:t xml:space="preserve">In our modern world, the internet economy </w:t>
      </w:r>
      <w:commentRangeEnd w:id="1"/>
      <w:r w:rsidDel="00000000" w:rsidR="00000000" w:rsidRPr="00000000">
        <w:commentReference w:id="1"/>
      </w:r>
      <w:r w:rsidDel="00000000" w:rsidR="00000000" w:rsidRPr="00000000">
        <w:rPr>
          <w:rtl w:val="0"/>
        </w:rPr>
        <w:t xml:space="preserve">has become such a fundamental part of our society that the world economy has come to depend on it. The internet economy is mostly dependent on advertising for revenue, therefore the uptick in the usage of ad blockers poses a considerable threat to that system. If users continue to avoid advertising, the foundation of the web economy will be shaken, which could lead to a global economic crisis bigger than anything ever seen before. With that in mind, it is vital that we change advertising to make it appeal to users so that the web economy may continue to grow and flourish.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6in1rg" w:id="12"/>
      <w:bookmarkEnd w:id="12"/>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tbl>
      <w:tblPr>
        <w:tblStyle w:val="Table2"/>
        <w:bidi w:val="0"/>
        <w:tblW w:w="9030.0" w:type="dxa"/>
        <w:jc w:val="left"/>
        <w:tblInd w:w="-15.0" w:type="dxa"/>
        <w:tblLayout w:type="fixed"/>
        <w:tblLook w:val="0400"/>
      </w:tblPr>
      <w:tblGrid>
        <w:gridCol w:w="645"/>
        <w:gridCol w:w="8385"/>
        <w:tblGridChange w:id="0">
          <w:tblGrid>
            <w:gridCol w:w="645"/>
            <w:gridCol w:w="8385"/>
          </w:tblGrid>
        </w:tblGridChange>
      </w:tblGrid>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A. Khetarpal, "The Top Ten Most Dangerous Things You Can Do Online.," 10 October 2010. [Online]. Available: http://gizmodo.com/5614047/the-top-ten-most-dangerous-things-you-can-do-online.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"The Rise of Ad Blockers: Should Advertisers Be Panicking ..," 10 October 2015. [Online]. Available: http://www.wordstream.com/blog/ws/2015/10/02/ad-blockers.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V. Beal, "What is Random Access Memory (RAM)? Webopedia ...," 10 August 2002. [Online]. Available: http://www.webopedia.com/TERM/R/RAM.html. [Accessed 24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N. Nethercote, "Firefox 41 will use less memory when running AdBlock Plus ...," 1 July 2015. [Online]. Available: https://blog.mozilla.org/nnethercote/2015/07/01/firefox-41-will-use-less-memory-when-running-adblock-plus/. [Accessed 22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 Anthony, "extremetech," 14 March 2014. [Online]. Available: http://www.extremetech.com/computing/182428-ironic-iframes-adblock-plus-is-probably-the-reason-firefox-and-chrome-are-such-memory-hogs.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J. Gabriel, "Robert Gabriel on Twitter: "Doing Research on adblockers ...," 20 Januray 2016. [Online]. Available: https://twitter.com/wobert_gabriel/status/689922654204227584. [Accessed 30 Januray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M. Rouse, "What is asynchronous? - SearchNetworking - TechTarget," 20 March 2012. [Online]. Available: http://searchnetworking.techtarget.com/definition/asynchronous .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M. Navaraj, "labs.bromium.com," 21 Feburay 2014. [Online]. Available: https://labs.bromium.com/2014/02/21/the-wild-wild-web-youtube-ads-serving-malware/. [Accessed 26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Goodin, "arstechnica," 7 August 2015. [Online]. Available: http://arstechnica.com/security/2015/08/0-day-attack-on-firefox-users-stole-password-and-key-data-patch-now/. [Accessed 20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T. Geigner, "Forbes Site, After Begging You Turn Off Adblocker, Serves Up," 11 Januray 2016. [Online]. Available: https://www.techdirt.com/articles/20160111/05574633295/forbes-site-after-begging-you-turn-off-adblocker-serves-up-steaming-pile-malware-ads.shtml.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"The 2015 Ad Blocking Report | Inside PageFair," 10 August 2015. [Online]. Available: https://blog.pagefair.com/2015/ad-blocking-report/. [Accessed 23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investopedia, "Cost Per Thousand - CPM," 20 July 2015. [Online]. Available: http://www.investopedia.com/terms/c/cpm.asp. [Accessed 10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C. p. mille, "en.wikipedia.org," 10 June 2014. [Online]. Available: https://en.wikipedia.org/wiki/Cost_per_mille. [Accessed 25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J. MARSHALL, "apples-ad-blocking-is-potential-nightmare-for-ad-sellers/," 28 August 2015. [Online]. Available: http://blogs.wsj.com/cmo/2015/08/28/apples-ad-blocking-is-potential-nightmare-for-ad-sellers/. [Accessed 02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 Ranger, "zdnet," zdnet, 20 Januray 2016. [Online]. Available: http://www.zdnet.com/article/ios-versus-android-apple-app-store-versus-google-play-here-comes-the-next-battle-in-the-app-wars/.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"wordstream," 10 October 2015. [Online]. Available: http://www.wordstream.com/blog/ws/2015/10/02/ad-blockers.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10 October 2015. [Online]. Available: http://www.wordstream.com/blog/ws/2015/10/02/ad-blockers. [Accessed 20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https://moz.com, "https://moz.com," 23 February 2016. [Online]. Available: https://moz.com/google-algorithm-change. [Accessed 28 February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J. Kahn, "Google says it won’t make advertisers pay unless ads are 100% viewable," 10 October 2015. [Online]. Available: http://9to5google.com/2015/09/30/google-display-ads-viewable/.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Google, "http://adwords.blogspot.ie/," 30 September 2015. [Online]. Available: http://adwords.blogspot.ie/2015/09/Enhancing-the-google-display-network.html. [Accessed 16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"Inside PageFair | Monitoring adblock and the future of the ..," 10 June 2015. [Online]. Available: https://blog.pagefair.com/. [Accessed 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G. Keeley, "GitHub - brave/browser-ios: Brave iOS Browser.," 20 October 2015. [Online]. Available: https://github.com/brave/browser-ios.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T. Mogg, "NY Times starts fighting ad blockers with plea to users," 8 March 2016. [Online]. Available: http://www.digitaltrends.com/mobile/ny-times-fights-ad-blockers/. [Accessed 29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A. Chang, "http://www.cnbc.com/2015/11/24/the-future-of-digital-ads-native-and-social-set-to-spike.html," 24th November 2015. [Online]. Available: http://www.cnbc.com/2015/11/24/the-future-of-digital-ads-native-and-social-set-to-spike.html.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[32] </w:t>
            </w:r>
          </w:p>
        </w:tc>
        <w:tc>
          <w:tcPr/>
          <w:p w:rsidR="00000000" w:rsidDel="00000000" w:rsidP="00000000" w:rsidRDefault="00000000" w:rsidRPr="00000000">
            <w:pPr>
              <w:spacing w:after="0" w:before="0" w:line="360" w:lineRule="auto"/>
              <w:contextualSpacing w:val="0"/>
            </w:pPr>
            <w:bookmarkStart w:colFirst="0" w:colLast="0" w:name="_lnxbz9" w:id="13"/>
            <w:bookmarkEnd w:id="13"/>
            <w:r w:rsidDel="00000000" w:rsidR="00000000" w:rsidRPr="00000000">
              <w:rPr>
                <w:rFonts w:ascii="Arial" w:cs="Arial" w:eastAsia="Arial" w:hAnsi="Arial"/>
                <w:b w:val="0"/>
                <w:sz w:val="25"/>
                <w:szCs w:val="25"/>
                <w:rtl w:val="0"/>
              </w:rPr>
              <w:t xml:space="preserve">www.ukaop.org, "DLR Issue 84 January 2016," 30 Januray 2016. [Online]. Available: http://www.ukaop.org/research/research/dlr-issue-84-january-2016. [Accessed 23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sharethrough, "sharethrough," 10 June 2014. [Online]. Available: http://www.sharethrough.com/nativeadvertising/.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H. &amp;. S. Wojcicki, "Here's The Future Of Advertising, According To Google," 10 April 2013. [Online]. Available: http://www.forbes.com/sites/roberthof/2013/04/10/heres-the-future-of-advertising-according-to-google/#22de1749687a. [Accessed 01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Hof, 10 August 2013. [Online]. Available: http://www.forbes.com/sites/roberthof/2013/04/10/heres-the-future-of-advertising-according-to-google/.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Y. Blog, "Youtube Blog," 20 Octber 2014. [Online]. Available: http://youtubecreator.blogspot.com/2011/10/getting-people-to-your-channel-and-how.html. [Accessed 20 March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footerReference r:id="rId11" w:type="first"/>
      <w:pgSz w:h="16838" w:w="11906"/>
      <w:pgMar w:bottom="680.3149606299213" w:top="680.3149606299213" w:left="1440.0000000000002" w:right="1440.0000000000002"/>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0" w:date="2016-05-11T06:0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find a qoute -_-</w:t>
      </w:r>
    </w:p>
  </w:comment>
  <w:comment w:author="Robert Gabriel" w:id="1" w:date="2016-05-11T06:54: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Colin you told me to add this sections 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360" w:lineRule="auto"/>
      <w:ind w:right="360"/>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36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"Why Are People Using Ad Blockers? Ads Can Eat Up To 79 ... - Techdirt." 2016. 8 May. 2016 &lt;</w:t>
      </w:r>
      <w:hyperlink r:id="rId1">
        <w:r w:rsidDel="00000000" w:rsidR="00000000" w:rsidRPr="00000000">
          <w:rPr>
            <w:color w:val="1155cc"/>
            <w:sz w:val="20"/>
            <w:szCs w:val="20"/>
            <w:u w:val="single"/>
            <w:rtl w:val="0"/>
          </w:rPr>
          <w:t xml:space="preserve">https://www.techdirt.com/articles/20160317/09274333934/why-are-people-using-ad-blockers-ads-can-eat-up-to-79-mobile-data-allotments.shtml</w:t>
        </w:r>
      </w:hyperlink>
      <w:r w:rsidDel="00000000" w:rsidR="00000000" w:rsidRPr="00000000">
        <w:rPr>
          <w:sz w:val="20"/>
          <w:szCs w:val="20"/>
          <w:rtl w:val="0"/>
        </w:rPr>
        <w:t xml:space="preserve">&gt;</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"PageFair and Adobe 2015 ad blocking report - Business Insider." 2015. 9 May. 2016 &lt;</w:t>
      </w:r>
      <w:hyperlink r:id="rId2">
        <w:r w:rsidDel="00000000" w:rsidR="00000000" w:rsidRPr="00000000">
          <w:rPr>
            <w:color w:val="1155cc"/>
            <w:sz w:val="20"/>
            <w:szCs w:val="20"/>
            <w:u w:val="single"/>
            <w:rtl w:val="0"/>
          </w:rPr>
          <w:t xml:space="preserve">http://www.businessinsider.com/pagefair-and-adobe-2015-ad-blocking-report-2015-8</w:t>
        </w:r>
      </w:hyperlink>
      <w:r w:rsidDel="00000000" w:rsidR="00000000" w:rsidRPr="00000000">
        <w:rPr>
          <w:sz w:val="20"/>
          <w:szCs w:val="20"/>
          <w:rtl w:val="0"/>
        </w:rPr>
        <w:t xml:space="preserve">&gt;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"PageSpeed Insights - Google Developers." 2012. 9 May. 2016 &lt;</w:t>
      </w:r>
      <w:hyperlink r:id="rId3">
        <w:r w:rsidDel="00000000" w:rsidR="00000000" w:rsidRPr="00000000">
          <w:rPr>
            <w:color w:val="1155cc"/>
            <w:sz w:val="20"/>
            <w:szCs w:val="20"/>
            <w:u w:val="single"/>
            <w:rtl w:val="0"/>
          </w:rPr>
          <w:t xml:space="preserve">https://developers.google.com/speed/pagespeed/insights/</w:t>
        </w:r>
      </w:hyperlink>
      <w:r w:rsidDel="00000000" w:rsidR="00000000" w:rsidRPr="00000000">
        <w:rPr>
          <w:sz w:val="20"/>
          <w:szCs w:val="20"/>
          <w:rtl w:val="0"/>
        </w:rPr>
        <w:t xml:space="preserve">&gt;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"Press Releases | 2016 | Akamai." 2016. 9 May. 2016 &lt;</w:t>
      </w:r>
      <w:hyperlink r:id="rId4">
        <w:r w:rsidDel="00000000" w:rsidR="00000000" w:rsidRPr="00000000">
          <w:rPr>
            <w:color w:val="1155cc"/>
            <w:sz w:val="20"/>
            <w:szCs w:val="20"/>
            <w:u w:val="single"/>
            <w:rtl w:val="0"/>
          </w:rPr>
          <w:t xml:space="preserve">https://www.akamai.com/us/en/about/news/press/2016-press/</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Calibri" w:cs="Calibri" w:eastAsia="Calibri" w:hAnsi="Calibri"/>
      <w:b w:val="0"/>
      <w:color w:val="2e75b5"/>
      <w:sz w:val="40"/>
      <w:szCs w:val="40"/>
    </w:rPr>
  </w:style>
  <w:style w:type="paragraph" w:styleId="Heading2">
    <w:name w:val="heading 2"/>
    <w:basedOn w:val="Normal"/>
    <w:next w:val="Normal"/>
    <w:pPr>
      <w:keepNext w:val="1"/>
      <w:keepLines w:val="1"/>
      <w:spacing w:after="100" w:before="100" w:lin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0" w:before="40" w:line="360" w:lineRule="auto"/>
    </w:pPr>
    <w:rPr>
      <w:rFonts w:ascii="Calibri" w:cs="Calibri" w:eastAsia="Calibri" w:hAnsi="Calibri"/>
      <w:b w:val="0"/>
      <w:color w:val="1e4d78"/>
      <w:sz w:val="25"/>
      <w:szCs w:val="25"/>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www.forbes.com/profile/jeff-gord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2.jpg"/><Relationship Id="rId8" Type="http://schemas.openxmlformats.org/officeDocument/2006/relationships/image" Target="media/image03.png"/></Relationships>
</file>

<file path=word/_rels/footnotes.xml.rels><?xml version="1.0" encoding="UTF-8" standalone="yes"?><Relationships xmlns="http://schemas.openxmlformats.org/package/2006/relationships"><Relationship Id="rId1" Type="http://schemas.openxmlformats.org/officeDocument/2006/relationships/hyperlink" Target="https://www.techdirt.com/articles/20160317/09274333934/why-are-people-using-ad-blockers-ads-can-eat-up-to-79-mobile-data-allotments.shtml" TargetMode="External"/><Relationship Id="rId2" Type="http://schemas.openxmlformats.org/officeDocument/2006/relationships/hyperlink" Target="http://www.businessinsider.com/pagefair-and-adobe-2015-ad-blocking-report-2015-8" TargetMode="External"/><Relationship Id="rId3" Type="http://schemas.openxmlformats.org/officeDocument/2006/relationships/hyperlink" Target="https://developers.google.com/speed/pagespeed/insights/" TargetMode="External"/><Relationship Id="rId4" Type="http://schemas.openxmlformats.org/officeDocument/2006/relationships/hyperlink" Target="https://www.akamai.com/us/en/about/news/press/2016-press/" TargetMode="External"/></Relationships>
</file>