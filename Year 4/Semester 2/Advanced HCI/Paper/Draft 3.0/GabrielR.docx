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E8FA2" w14:textId="77777777" w:rsidR="00DD219F" w:rsidRDefault="003A3BAB">
      <w:r>
        <w:rPr>
          <w:noProof/>
          <w:lang w:val="en-IE" w:eastAsia="en-IE"/>
        </w:rPr>
        <w:drawing>
          <wp:inline distT="0" distB="0" distL="0" distR="0" wp14:anchorId="54418030" wp14:editId="6FDF8CD9">
            <wp:extent cx="5727700" cy="3314700"/>
            <wp:effectExtent l="0" t="0" r="12700" b="12700"/>
            <wp:docPr id="1" name="Picture 1" descr="/Users/robertgabriel/Desktop/CIT MAIN 2012 (REVERSE RED-RGB)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gabriel/Desktop/CIT MAIN 2012 (REVERSE RED-RGB)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14700"/>
                    </a:xfrm>
                    <a:prstGeom prst="rect">
                      <a:avLst/>
                    </a:prstGeom>
                    <a:noFill/>
                    <a:ln>
                      <a:noFill/>
                    </a:ln>
                  </pic:spPr>
                </pic:pic>
              </a:graphicData>
            </a:graphic>
          </wp:inline>
        </w:drawing>
      </w:r>
    </w:p>
    <w:p w14:paraId="2F1921DA" w14:textId="77777777" w:rsidR="003A3BAB" w:rsidRDefault="003A3BAB"/>
    <w:p w14:paraId="72348687" w14:textId="77777777" w:rsidR="003A3BAB" w:rsidRDefault="003A3BAB"/>
    <w:p w14:paraId="6419DD2E" w14:textId="77777777" w:rsidR="003A3BAB" w:rsidRDefault="003A3BAB"/>
    <w:p w14:paraId="4F471C87" w14:textId="77777777" w:rsidR="003A3BAB" w:rsidRDefault="003A3BAB"/>
    <w:p w14:paraId="761E59AE" w14:textId="77777777" w:rsidR="003A3BAB" w:rsidRDefault="003A3BAB"/>
    <w:p w14:paraId="056364F8" w14:textId="77777777" w:rsidR="003A3BAB" w:rsidRDefault="003A3BAB"/>
    <w:p w14:paraId="51254234" w14:textId="77777777" w:rsidR="003A3BAB" w:rsidRDefault="003A3BAB"/>
    <w:p w14:paraId="1D69A301" w14:textId="77777777" w:rsidR="003A3BAB" w:rsidRDefault="003A3BAB"/>
    <w:p w14:paraId="789F163B" w14:textId="77777777" w:rsidR="003A3BAB" w:rsidRDefault="003A3BAB"/>
    <w:p w14:paraId="0A24D078" w14:textId="77777777" w:rsidR="003A3BAB" w:rsidRDefault="003A3BAB"/>
    <w:p w14:paraId="415E48F6" w14:textId="5B994E6D" w:rsidR="003A3BAB" w:rsidRPr="003A3BAB" w:rsidRDefault="003A3BAB" w:rsidP="001D6DFA">
      <w:pPr>
        <w:spacing w:line="360" w:lineRule="auto"/>
      </w:pPr>
      <w:r w:rsidRPr="003A3BAB">
        <w:t xml:space="preserve">Title: </w:t>
      </w:r>
      <w:r w:rsidR="001D6DFA">
        <w:t xml:space="preserve">Research into </w:t>
      </w:r>
      <w:r w:rsidR="00F410A1">
        <w:t>Web</w:t>
      </w:r>
      <w:r w:rsidR="00F410A1" w:rsidRPr="00F410A1">
        <w:t xml:space="preserve"> </w:t>
      </w:r>
      <w:del w:id="0" w:author="Paul Rothwell" w:date="2016-04-18T19:46:00Z">
        <w:r w:rsidR="00F410A1" w:rsidDel="00444E0B">
          <w:delText>accessibility</w:delText>
        </w:r>
        <w:r w:rsidR="001D6DFA" w:rsidDel="00444E0B">
          <w:delText xml:space="preserve"> </w:delText>
        </w:r>
      </w:del>
      <w:ins w:id="1" w:author="Paul Rothwell" w:date="2016-04-18T19:46:00Z">
        <w:r w:rsidR="00444E0B">
          <w:t xml:space="preserve">Accessibility </w:t>
        </w:r>
      </w:ins>
      <w:r w:rsidR="001D6DFA">
        <w:t xml:space="preserve">for </w:t>
      </w:r>
      <w:del w:id="2" w:author="Paul Rothwell" w:date="2016-04-18T19:46:00Z">
        <w:r w:rsidR="001D6DFA" w:rsidDel="00444E0B">
          <w:delText xml:space="preserve">dyslexics </w:delText>
        </w:r>
      </w:del>
      <w:ins w:id="3" w:author="Paul Rothwell" w:date="2016-04-18T19:46:00Z">
        <w:r w:rsidR="00444E0B">
          <w:t xml:space="preserve">Dyslexics </w:t>
        </w:r>
      </w:ins>
      <w:r w:rsidR="001D6DFA">
        <w:t xml:space="preserve">and </w:t>
      </w:r>
      <w:del w:id="4" w:author="Paul Rothwell" w:date="2016-04-18T19:47:00Z">
        <w:r w:rsidR="001D6DFA" w:rsidDel="00444E0B">
          <w:delText xml:space="preserve">Dyslexic’s </w:delText>
        </w:r>
      </w:del>
      <w:ins w:id="5" w:author="Paul Rothwell" w:date="2016-04-18T19:47:00Z">
        <w:r w:rsidR="00444E0B">
          <w:t>Dyslexia-</w:t>
        </w:r>
      </w:ins>
      <w:r w:rsidR="001D6DFA">
        <w:t xml:space="preserve">focused fonts such as </w:t>
      </w:r>
      <w:proofErr w:type="spellStart"/>
      <w:r w:rsidR="001D6DFA">
        <w:t>OpenDyslexia</w:t>
      </w:r>
      <w:proofErr w:type="spellEnd"/>
      <w:r w:rsidR="001D6DFA">
        <w:t>.</w:t>
      </w:r>
    </w:p>
    <w:p w14:paraId="5921D624" w14:textId="2B027658" w:rsidR="003A3BAB" w:rsidRDefault="003A3BAB" w:rsidP="003A3BAB">
      <w:pPr>
        <w:spacing w:line="480" w:lineRule="auto"/>
      </w:pPr>
      <w:r w:rsidRPr="003A3BAB">
        <w:t>Name: Robert James Gabriel</w:t>
      </w:r>
      <w:r w:rsidR="00C83454">
        <w:t xml:space="preserve"> (R00102430)</w:t>
      </w:r>
    </w:p>
    <w:p w14:paraId="0220F594" w14:textId="23629DCA" w:rsidR="003A3BAB" w:rsidRPr="003A3BAB" w:rsidRDefault="003A3BAB" w:rsidP="003A3BAB">
      <w:pPr>
        <w:spacing w:line="480" w:lineRule="auto"/>
        <w:rPr>
          <w:rFonts w:ascii="Times New Roman" w:hAnsi="Times New Roman"/>
        </w:rPr>
      </w:pPr>
      <w:r>
        <w:t xml:space="preserve">Lector: Paul </w:t>
      </w:r>
      <w:r w:rsidR="00566E72">
        <w:t>Rot</w:t>
      </w:r>
      <w:ins w:id="6" w:author="Paul Rothwell" w:date="2016-04-18T19:47:00Z">
        <w:r w:rsidR="00444E0B">
          <w:t>h</w:t>
        </w:r>
      </w:ins>
      <w:r w:rsidR="00AB10EA">
        <w:t>well</w:t>
      </w:r>
    </w:p>
    <w:p w14:paraId="4579E1B8" w14:textId="77777777" w:rsidR="003A3BAB" w:rsidRPr="003A3BAB" w:rsidRDefault="003A3BAB" w:rsidP="003A3BAB">
      <w:pPr>
        <w:spacing w:line="480" w:lineRule="auto"/>
        <w:rPr>
          <w:rFonts w:ascii="Times New Roman" w:hAnsi="Times New Roman"/>
        </w:rPr>
      </w:pPr>
      <w:r w:rsidRPr="003A3BAB">
        <w:t>Student Id: R00102430</w:t>
      </w:r>
    </w:p>
    <w:p w14:paraId="5CE42752" w14:textId="64208A48" w:rsidR="003A3BAB" w:rsidRPr="00C65EFF" w:rsidRDefault="00E74C87" w:rsidP="00C65EFF">
      <w:pPr>
        <w:spacing w:line="480" w:lineRule="auto"/>
        <w:rPr>
          <w:rFonts w:ascii="Times New Roman" w:eastAsia="Times New Roman" w:hAnsi="Times New Roman"/>
        </w:rPr>
      </w:pPr>
      <w:r w:rsidRPr="003A3BAB">
        <w:rPr>
          <w:rFonts w:eastAsia="Times New Roman"/>
        </w:rPr>
        <w:t>Visit:</w:t>
      </w:r>
      <w:r w:rsidR="003A3BAB" w:rsidRPr="003A3BAB">
        <w:rPr>
          <w:rFonts w:eastAsia="Times New Roman"/>
        </w:rPr>
        <w:t xml:space="preserve"> </w:t>
      </w:r>
      <w:r w:rsidR="00C67F1B" w:rsidRPr="00C67F1B">
        <w:t>http://www.projectbird.com/research-</w:t>
      </w:r>
      <w:r w:rsidR="00C67F1B">
        <w:t>essay-on-opendyslexica-font</w:t>
      </w:r>
      <w:r w:rsidR="00C65EFF">
        <w:rPr>
          <w:rFonts w:eastAsia="Times New Roman"/>
        </w:rPr>
        <w:t xml:space="preserve"> for survey results and more.</w:t>
      </w:r>
    </w:p>
    <w:p w14:paraId="37C55DC4" w14:textId="77777777" w:rsidR="003A3BAB" w:rsidRDefault="003A3BAB"/>
    <w:p w14:paraId="29AAEE0A" w14:textId="77777777" w:rsidR="003A3BAB" w:rsidRDefault="003A3BAB"/>
    <w:p w14:paraId="1D7AB433" w14:textId="77777777" w:rsidR="003A3BAB" w:rsidRDefault="003A3BAB"/>
    <w:p w14:paraId="075FD5B5" w14:textId="77777777" w:rsidR="003A3BAB" w:rsidRDefault="003A3BAB"/>
    <w:p w14:paraId="029637AE" w14:textId="77777777" w:rsidR="003A3BAB" w:rsidRDefault="003A3BAB"/>
    <w:p w14:paraId="57E2C728" w14:textId="77777777" w:rsidR="003A3BAB" w:rsidRDefault="003A3BAB"/>
    <w:p w14:paraId="31FF252C" w14:textId="77777777" w:rsidR="003A3BAB" w:rsidRDefault="003A3BAB"/>
    <w:p w14:paraId="22DB499B" w14:textId="77777777" w:rsidR="003A3BAB" w:rsidRDefault="003A3BAB" w:rsidP="003A3BAB">
      <w:pPr>
        <w:pStyle w:val="Heading1"/>
        <w:jc w:val="center"/>
      </w:pPr>
      <w:r>
        <w:t>Introduction</w:t>
      </w:r>
    </w:p>
    <w:p w14:paraId="75455962" w14:textId="77777777" w:rsidR="001D6DFA" w:rsidRDefault="001D6DFA" w:rsidP="003A3BAB"/>
    <w:p w14:paraId="06F01543" w14:textId="77777777" w:rsidR="003A3BAB" w:rsidRPr="003A3BAB" w:rsidRDefault="003A3BAB" w:rsidP="003A3BAB"/>
    <w:p w14:paraId="436C7119" w14:textId="0582AE4A" w:rsidR="003A3BAB" w:rsidRPr="003C18BD" w:rsidRDefault="003A3BAB" w:rsidP="00DA7B23">
      <w:pPr>
        <w:spacing w:line="480" w:lineRule="auto"/>
        <w:rPr>
          <w:sz w:val="23"/>
          <w:szCs w:val="23"/>
        </w:rPr>
      </w:pPr>
      <w:r w:rsidRPr="003C18BD">
        <w:rPr>
          <w:sz w:val="23"/>
          <w:szCs w:val="23"/>
        </w:rPr>
        <w:t xml:space="preserve">Typography is the technique of arranging text for print or on screens for aesthetics and readability. It involves the use of different font types, faces, sizes and layout restrictions such as line height, column width and spacing between characters and </w:t>
      </w:r>
      <w:proofErr w:type="spellStart"/>
      <w:proofErr w:type="gramStart"/>
      <w:r w:rsidRPr="003C18BD">
        <w:rPr>
          <w:sz w:val="23"/>
          <w:szCs w:val="23"/>
        </w:rPr>
        <w:t>colo</w:t>
      </w:r>
      <w:ins w:id="7" w:author="Paul Rothwell" w:date="2016-04-18T19:48:00Z">
        <w:r w:rsidR="00444E0B">
          <w:rPr>
            <w:sz w:val="23"/>
            <w:szCs w:val="23"/>
          </w:rPr>
          <w:t>u</w:t>
        </w:r>
      </w:ins>
      <w:r w:rsidRPr="003C18BD">
        <w:rPr>
          <w:sz w:val="23"/>
          <w:szCs w:val="23"/>
        </w:rPr>
        <w:t>rs</w:t>
      </w:r>
      <w:proofErr w:type="spellEnd"/>
      <w:ins w:id="8" w:author="Paul Rothwell" w:date="2016-04-18T19:48:00Z">
        <w:r w:rsidR="00444E0B">
          <w:rPr>
            <w:sz w:val="23"/>
            <w:szCs w:val="23"/>
          </w:rPr>
          <w:t>[</w:t>
        </w:r>
        <w:proofErr w:type="gramEnd"/>
        <w:r w:rsidR="00444E0B">
          <w:rPr>
            <w:sz w:val="23"/>
            <w:szCs w:val="23"/>
          </w:rPr>
          <w:t>don’t use American spelling]</w:t>
        </w:r>
      </w:ins>
      <w:r w:rsidRPr="003C18BD">
        <w:rPr>
          <w:sz w:val="23"/>
          <w:szCs w:val="23"/>
        </w:rPr>
        <w:t>.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w:t>
      </w:r>
      <w:r w:rsidR="001D6DFA" w:rsidRPr="003C18BD">
        <w:rPr>
          <w:sz w:val="23"/>
          <w:szCs w:val="23"/>
        </w:rPr>
        <w:t>s or symbols are in fact a font</w:t>
      </w:r>
      <w:r w:rsidRPr="003C18BD">
        <w:rPr>
          <w:sz w:val="23"/>
          <w:szCs w:val="23"/>
        </w:rPr>
        <w:t>), and must be readable for users to have fruitful and efficient interactions with the application.</w:t>
      </w:r>
    </w:p>
    <w:p w14:paraId="323BAA0B" w14:textId="77777777" w:rsidR="003A3BAB" w:rsidRDefault="003A3BAB" w:rsidP="003A3BAB">
      <w:pPr>
        <w:spacing w:line="360" w:lineRule="auto"/>
      </w:pPr>
    </w:p>
    <w:p w14:paraId="35F7394B" w14:textId="22FBBBCC" w:rsidR="003A3BAB" w:rsidRPr="003C18BD" w:rsidRDefault="003A3BAB" w:rsidP="003C18BD">
      <w:pPr>
        <w:spacing w:line="480" w:lineRule="auto"/>
        <w:rPr>
          <w:sz w:val="23"/>
          <w:szCs w:val="23"/>
        </w:rPr>
      </w:pPr>
      <w:del w:id="9" w:author="Paul Rothwell" w:date="2016-04-18T19:49:00Z">
        <w:r w:rsidRPr="003C18BD" w:rsidDel="00444E0B">
          <w:rPr>
            <w:sz w:val="23"/>
            <w:szCs w:val="23"/>
          </w:rPr>
          <w:delText xml:space="preserve">In </w:delText>
        </w:r>
      </w:del>
      <w:del w:id="10" w:author="Paul Rothwell" w:date="2016-04-18T19:48:00Z">
        <w:r w:rsidR="00C978F0" w:rsidDel="00444E0B">
          <w:rPr>
            <w:sz w:val="23"/>
            <w:szCs w:val="23"/>
          </w:rPr>
          <w:delText xml:space="preserve">the </w:delText>
        </w:r>
      </w:del>
      <w:ins w:id="11" w:author="Paul Rothwell" w:date="2016-04-18T19:49:00Z">
        <w:r w:rsidR="00444E0B">
          <w:rPr>
            <w:sz w:val="23"/>
            <w:szCs w:val="23"/>
          </w:rPr>
          <w:t>T</w:t>
        </w:r>
      </w:ins>
      <w:ins w:id="12" w:author="Paul Rothwell" w:date="2016-04-18T19:48:00Z">
        <w:r w:rsidR="00444E0B">
          <w:rPr>
            <w:sz w:val="23"/>
            <w:szCs w:val="23"/>
          </w:rPr>
          <w:t xml:space="preserve">his </w:t>
        </w:r>
      </w:ins>
      <w:r w:rsidRPr="003C18BD">
        <w:rPr>
          <w:sz w:val="23"/>
          <w:szCs w:val="23"/>
        </w:rPr>
        <w:t>research</w:t>
      </w:r>
      <w:r w:rsidR="003F0719">
        <w:rPr>
          <w:sz w:val="23"/>
          <w:szCs w:val="23"/>
        </w:rPr>
        <w:t xml:space="preserve"> paper </w:t>
      </w:r>
      <w:del w:id="13" w:author="Paul Rothwell" w:date="2016-04-18T19:49:00Z">
        <w:r w:rsidR="003F0719" w:rsidDel="00444E0B">
          <w:rPr>
            <w:sz w:val="23"/>
            <w:szCs w:val="23"/>
          </w:rPr>
          <w:delText xml:space="preserve">it </w:delText>
        </w:r>
      </w:del>
      <w:r w:rsidR="003F0719">
        <w:rPr>
          <w:sz w:val="23"/>
          <w:szCs w:val="23"/>
        </w:rPr>
        <w:t>will look at</w:t>
      </w:r>
      <w:r w:rsidRPr="003C18BD">
        <w:rPr>
          <w:sz w:val="23"/>
          <w:szCs w:val="23"/>
        </w:rPr>
        <w:t xml:space="preserve"> the use of the </w:t>
      </w:r>
      <w:proofErr w:type="spellStart"/>
      <w:r w:rsidR="001D6DFA" w:rsidRPr="003C18BD">
        <w:rPr>
          <w:sz w:val="23"/>
          <w:szCs w:val="23"/>
        </w:rPr>
        <w:t>OpenDyslexia</w:t>
      </w:r>
      <w:proofErr w:type="spellEnd"/>
      <w:r w:rsidRPr="003C18BD">
        <w:rPr>
          <w:sz w:val="23"/>
          <w:szCs w:val="23"/>
        </w:rPr>
        <w:t xml:space="preserve"> font</w:t>
      </w:r>
      <w:del w:id="14" w:author="Paul Rothwell" w:date="2016-04-18T19:49:00Z">
        <w:r w:rsidRPr="003C18BD" w:rsidDel="00444E0B">
          <w:rPr>
            <w:sz w:val="23"/>
            <w:szCs w:val="23"/>
          </w:rPr>
          <w:delText>,</w:delText>
        </w:r>
        <w:r w:rsidR="00C978F0" w:rsidDel="00444E0B">
          <w:rPr>
            <w:sz w:val="23"/>
            <w:szCs w:val="23"/>
          </w:rPr>
          <w:delText xml:space="preserve"> i</w:delText>
        </w:r>
      </w:del>
      <w:ins w:id="15" w:author="Paul Rothwell" w:date="2016-04-18T19:49:00Z">
        <w:r w:rsidR="00444E0B">
          <w:rPr>
            <w:sz w:val="23"/>
            <w:szCs w:val="23"/>
          </w:rPr>
          <w:t>. I</w:t>
        </w:r>
      </w:ins>
      <w:r w:rsidR="00C978F0">
        <w:rPr>
          <w:sz w:val="23"/>
          <w:szCs w:val="23"/>
        </w:rPr>
        <w:t xml:space="preserve">t will </w:t>
      </w:r>
      <w:r w:rsidRPr="003C18BD">
        <w:rPr>
          <w:sz w:val="23"/>
          <w:szCs w:val="23"/>
        </w:rPr>
        <w:t>examine the font itself as well as how the use of the font affects the visual perception, readability, and comprehension of the website and text</w:t>
      </w:r>
      <w:r w:rsidR="001D6DFA" w:rsidRPr="003C18BD">
        <w:rPr>
          <w:sz w:val="23"/>
          <w:szCs w:val="23"/>
        </w:rPr>
        <w:t xml:space="preserve"> with </w:t>
      </w:r>
      <w:del w:id="16" w:author="Paul Rothwell" w:date="2016-04-18T19:49:00Z">
        <w:r w:rsidR="001D6DFA" w:rsidRPr="003C18BD" w:rsidDel="00444E0B">
          <w:rPr>
            <w:sz w:val="23"/>
            <w:szCs w:val="23"/>
          </w:rPr>
          <w:delText xml:space="preserve">geranial </w:delText>
        </w:r>
      </w:del>
      <w:ins w:id="17" w:author="Paul Rothwell" w:date="2016-04-18T19:49:00Z">
        <w:r w:rsidR="00444E0B">
          <w:rPr>
            <w:sz w:val="23"/>
            <w:szCs w:val="23"/>
          </w:rPr>
          <w:t>general?</w:t>
        </w:r>
        <w:r w:rsidR="00444E0B" w:rsidRPr="003C18BD">
          <w:rPr>
            <w:sz w:val="23"/>
            <w:szCs w:val="23"/>
          </w:rPr>
          <w:t xml:space="preserve"> </w:t>
        </w:r>
      </w:ins>
      <w:proofErr w:type="gramStart"/>
      <w:r w:rsidR="001D6DFA" w:rsidRPr="003C18BD">
        <w:rPr>
          <w:sz w:val="23"/>
          <w:szCs w:val="23"/>
        </w:rPr>
        <w:t>web</w:t>
      </w:r>
      <w:proofErr w:type="gramEnd"/>
      <w:r w:rsidR="001D6DFA" w:rsidRPr="003C18BD">
        <w:rPr>
          <w:sz w:val="23"/>
          <w:szCs w:val="23"/>
        </w:rPr>
        <w:t xml:space="preserve"> accessibility</w:t>
      </w:r>
      <w:r w:rsidRPr="003C18BD">
        <w:rPr>
          <w:sz w:val="23"/>
          <w:szCs w:val="23"/>
        </w:rPr>
        <w:t xml:space="preserve">. </w:t>
      </w:r>
      <w:r w:rsidR="003F0719">
        <w:rPr>
          <w:sz w:val="23"/>
          <w:szCs w:val="23"/>
        </w:rPr>
        <w:t>The report is i</w:t>
      </w:r>
      <w:del w:id="18" w:author="Paul Rothwell" w:date="2016-04-18T19:49:00Z">
        <w:r w:rsidRPr="003C18BD" w:rsidDel="00444E0B">
          <w:rPr>
            <w:sz w:val="23"/>
            <w:szCs w:val="23"/>
          </w:rPr>
          <w:delText>i</w:delText>
        </w:r>
      </w:del>
      <w:r w:rsidRPr="003C18BD">
        <w:rPr>
          <w:sz w:val="23"/>
          <w:szCs w:val="23"/>
        </w:rPr>
        <w:t>nterested in the effects the font has, if any, for people with dyslexia, in comparison with those of Comic Sans or Times New Roman, and on improving human-computer interactions.</w:t>
      </w:r>
    </w:p>
    <w:p w14:paraId="685DCF28" w14:textId="77777777" w:rsidR="003A3BAB" w:rsidRPr="003C18BD" w:rsidRDefault="003A3BAB" w:rsidP="003C18BD">
      <w:pPr>
        <w:spacing w:line="480" w:lineRule="auto"/>
        <w:rPr>
          <w:sz w:val="23"/>
          <w:szCs w:val="23"/>
        </w:rPr>
      </w:pPr>
    </w:p>
    <w:p w14:paraId="71E1145C" w14:textId="3083C620" w:rsidR="003A3BAB" w:rsidRPr="003C18BD" w:rsidRDefault="003A3BAB" w:rsidP="003C18BD">
      <w:pPr>
        <w:spacing w:line="480" w:lineRule="auto"/>
        <w:rPr>
          <w:sz w:val="23"/>
          <w:szCs w:val="23"/>
        </w:rPr>
      </w:pPr>
      <w:r w:rsidRPr="003C18BD">
        <w:rPr>
          <w:sz w:val="23"/>
          <w:szCs w:val="23"/>
        </w:rPr>
        <w:t xml:space="preserve">Before beginning the research, </w:t>
      </w:r>
      <w:del w:id="19" w:author="Paul Rothwell" w:date="2016-04-18T19:50:00Z">
        <w:r w:rsidR="00C978F0" w:rsidDel="00444E0B">
          <w:rPr>
            <w:sz w:val="23"/>
            <w:szCs w:val="23"/>
          </w:rPr>
          <w:delText xml:space="preserve">First </w:delText>
        </w:r>
      </w:del>
      <w:ins w:id="20" w:author="Paul Rothwell" w:date="2016-04-18T19:50:00Z">
        <w:r w:rsidR="00444E0B">
          <w:rPr>
            <w:sz w:val="23"/>
            <w:szCs w:val="23"/>
          </w:rPr>
          <w:t xml:space="preserve">first </w:t>
        </w:r>
      </w:ins>
      <w:r w:rsidRPr="003C18BD">
        <w:rPr>
          <w:sz w:val="23"/>
          <w:szCs w:val="23"/>
        </w:rPr>
        <w:t>a few of the key typographic terms used throughout the paper</w:t>
      </w:r>
      <w:r w:rsidR="003F0719">
        <w:rPr>
          <w:sz w:val="23"/>
          <w:szCs w:val="23"/>
        </w:rPr>
        <w:t xml:space="preserve"> must be defined</w:t>
      </w:r>
      <w:r w:rsidRPr="003C18BD">
        <w:rPr>
          <w:sz w:val="23"/>
          <w:szCs w:val="23"/>
        </w:rPr>
        <w:t>. Font face describes the overall letter</w:t>
      </w:r>
      <w:ins w:id="21" w:author="Paul Rothwell" w:date="2016-04-18T19:50:00Z">
        <w:r w:rsidR="00444E0B">
          <w:rPr>
            <w:sz w:val="23"/>
            <w:szCs w:val="23"/>
          </w:rPr>
          <w:t xml:space="preserve"> </w:t>
        </w:r>
      </w:ins>
      <w:r w:rsidRPr="003C18BD">
        <w:rPr>
          <w:sz w:val="23"/>
          <w:szCs w:val="23"/>
        </w:rPr>
        <w:t xml:space="preserve">form, for example, Comic Sans or Times New Roman. Font faces may have serifs (a slight projection finishing off a stroke of a letter in certain typefaces such as Times New </w:t>
      </w:r>
      <w:r w:rsidR="001D6DFA" w:rsidRPr="003C18BD">
        <w:rPr>
          <w:sz w:val="23"/>
          <w:szCs w:val="23"/>
        </w:rPr>
        <w:t>Roman)</w:t>
      </w:r>
      <w:r w:rsidRPr="003C18BD">
        <w:rPr>
          <w:sz w:val="23"/>
          <w:szCs w:val="23"/>
        </w:rPr>
        <w:t xml:space="preserve"> or may be sans serif (Don't use serifs which are small lines at the ends/tips of characters such as in Comic </w:t>
      </w:r>
      <w:r w:rsidR="001D6DFA" w:rsidRPr="003C18BD">
        <w:rPr>
          <w:sz w:val="23"/>
          <w:szCs w:val="23"/>
        </w:rPr>
        <w:t>Sans)</w:t>
      </w:r>
      <w:r w:rsidRPr="003C18BD">
        <w:rPr>
          <w:sz w:val="23"/>
          <w:szCs w:val="23"/>
        </w:rPr>
        <w:t xml:space="preserve">. </w:t>
      </w:r>
    </w:p>
    <w:p w14:paraId="62D6FDAA" w14:textId="77777777" w:rsidR="003A3BAB" w:rsidRDefault="003A3BAB" w:rsidP="003A3BAB">
      <w:pPr>
        <w:jc w:val="center"/>
      </w:pPr>
    </w:p>
    <w:p w14:paraId="6CCE407E" w14:textId="4A548AC6" w:rsidR="003A3BAB" w:rsidRDefault="003A3BAB" w:rsidP="003A3BAB">
      <w:pPr>
        <w:jc w:val="center"/>
      </w:pPr>
      <w:r>
        <w:rPr>
          <w:noProof/>
          <w:lang w:val="en-IE" w:eastAsia="en-IE"/>
        </w:rPr>
        <w:drawing>
          <wp:inline distT="0" distB="0" distL="0" distR="0" wp14:anchorId="6E2B51BF" wp14:editId="7E584E26">
            <wp:extent cx="1918335" cy="957041"/>
            <wp:effectExtent l="0" t="0" r="12065" b="8255"/>
            <wp:docPr id="2" name="Picture 2" descr="/Users/robertgabriel/Desktop/serif-s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bertgabriel/Desktop/serif-san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389" cy="967046"/>
                    </a:xfrm>
                    <a:prstGeom prst="rect">
                      <a:avLst/>
                    </a:prstGeom>
                    <a:noFill/>
                    <a:ln>
                      <a:noFill/>
                    </a:ln>
                  </pic:spPr>
                </pic:pic>
              </a:graphicData>
            </a:graphic>
          </wp:inline>
        </w:drawing>
      </w:r>
      <w:ins w:id="22" w:author="Paul Rothwell" w:date="2016-04-18T19:50:00Z">
        <w:r w:rsidR="00444E0B">
          <w:t>[</w:t>
        </w:r>
        <w:proofErr w:type="gramStart"/>
        <w:r w:rsidR="00444E0B">
          <w:t>reference</w:t>
        </w:r>
        <w:proofErr w:type="gramEnd"/>
        <w:r w:rsidR="00444E0B">
          <w:t>?]</w:t>
        </w:r>
      </w:ins>
    </w:p>
    <w:p w14:paraId="3F8D0487"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color w:val="000000"/>
        </w:rPr>
      </w:pPr>
    </w:p>
    <w:p w14:paraId="1FF39878" w14:textId="77777777" w:rsidR="003A3BAB" w:rsidRPr="003C18BD" w:rsidRDefault="003A3BAB" w:rsidP="003A3BAB">
      <w:pPr>
        <w:rPr>
          <w:sz w:val="23"/>
          <w:szCs w:val="23"/>
        </w:rPr>
      </w:pPr>
      <w:r w:rsidRPr="003C18BD">
        <w:rPr>
          <w:sz w:val="23"/>
          <w:szCs w:val="23"/>
        </w:rPr>
        <w:t xml:space="preserve">Fonts may be display fonts, designed for headlines, or text fonts, designed for large bodies of smaller text. </w:t>
      </w:r>
    </w:p>
    <w:p w14:paraId="5126A230" w14:textId="77777777" w:rsidR="003A3BAB" w:rsidRPr="003C18BD" w:rsidRDefault="003A3BAB" w:rsidP="003C18BD">
      <w:pPr>
        <w:spacing w:line="480" w:lineRule="auto"/>
        <w:rPr>
          <w:sz w:val="23"/>
          <w:szCs w:val="23"/>
        </w:rPr>
      </w:pPr>
    </w:p>
    <w:p w14:paraId="5228F9F5" w14:textId="3FABAF1C" w:rsidR="003A3BAB" w:rsidRPr="003C18BD" w:rsidRDefault="003A3BAB" w:rsidP="003C18BD">
      <w:pPr>
        <w:spacing w:line="480" w:lineRule="auto"/>
        <w:rPr>
          <w:sz w:val="23"/>
          <w:szCs w:val="23"/>
        </w:rPr>
      </w:pPr>
      <w:r w:rsidRPr="003C18BD">
        <w:rPr>
          <w:sz w:val="23"/>
          <w:szCs w:val="23"/>
        </w:rPr>
        <w:t>When measuring font size, there are two key areas to focus on</w:t>
      </w:r>
      <w:r w:rsidR="00E1647E">
        <w:rPr>
          <w:sz w:val="23"/>
          <w:szCs w:val="23"/>
        </w:rPr>
        <w:t>:</w:t>
      </w:r>
    </w:p>
    <w:p w14:paraId="090A02C6" w14:textId="77777777" w:rsidR="003A3BAB" w:rsidRPr="003C18BD" w:rsidRDefault="003A3BAB" w:rsidP="003C18BD">
      <w:pPr>
        <w:spacing w:line="480" w:lineRule="auto"/>
        <w:rPr>
          <w:sz w:val="23"/>
          <w:szCs w:val="23"/>
        </w:rPr>
      </w:pPr>
    </w:p>
    <w:p w14:paraId="2833FD0C" w14:textId="5154ECD2" w:rsidR="00444E0B" w:rsidRDefault="003A3BAB" w:rsidP="003C18BD">
      <w:pPr>
        <w:spacing w:line="480" w:lineRule="auto"/>
        <w:rPr>
          <w:ins w:id="23" w:author="Paul Rothwell" w:date="2016-04-18T19:51:00Z"/>
          <w:sz w:val="23"/>
          <w:szCs w:val="23"/>
        </w:rPr>
      </w:pPr>
      <w:r w:rsidRPr="003C18BD">
        <w:rPr>
          <w:b/>
          <w:bCs/>
          <w:sz w:val="23"/>
          <w:szCs w:val="23"/>
        </w:rPr>
        <w:t>The body size:</w:t>
      </w:r>
      <w:r w:rsidRPr="003C18BD">
        <w:rPr>
          <w:sz w:val="23"/>
          <w:szCs w:val="23"/>
        </w:rPr>
        <w:t xml:space="preserve"> Which measures the full height of letters, from the bottom of the descenders (</w:t>
      </w:r>
      <w:ins w:id="24" w:author="Paul Rothwell" w:date="2016-04-18T19:51:00Z">
        <w:r w:rsidR="00444E0B">
          <w:rPr>
            <w:sz w:val="23"/>
            <w:szCs w:val="23"/>
          </w:rPr>
          <w:t xml:space="preserve">the </w:t>
        </w:r>
      </w:ins>
      <w:del w:id="25" w:author="Paul Rothwell" w:date="2016-04-18T19:51:00Z">
        <w:r w:rsidRPr="003C18BD" w:rsidDel="00444E0B">
          <w:rPr>
            <w:sz w:val="23"/>
            <w:szCs w:val="23"/>
          </w:rPr>
          <w:delText>P</w:delText>
        </w:r>
      </w:del>
    </w:p>
    <w:p w14:paraId="60192671" w14:textId="420E0E21" w:rsidR="003A3BAB" w:rsidRPr="003C18BD" w:rsidRDefault="00444E0B" w:rsidP="003C18BD">
      <w:pPr>
        <w:spacing w:line="480" w:lineRule="auto"/>
        <w:rPr>
          <w:sz w:val="23"/>
          <w:szCs w:val="23"/>
        </w:rPr>
      </w:pPr>
      <w:proofErr w:type="gramStart"/>
      <w:ins w:id="26" w:author="Paul Rothwell" w:date="2016-04-18T19:51:00Z">
        <w:r>
          <w:rPr>
            <w:sz w:val="23"/>
            <w:szCs w:val="23"/>
          </w:rPr>
          <w:t>p</w:t>
        </w:r>
      </w:ins>
      <w:r w:rsidR="003A3BAB" w:rsidRPr="003C18BD">
        <w:rPr>
          <w:sz w:val="23"/>
          <w:szCs w:val="23"/>
        </w:rPr>
        <w:t>art</w:t>
      </w:r>
      <w:proofErr w:type="gramEnd"/>
      <w:r w:rsidR="003A3BAB" w:rsidRPr="003C18BD">
        <w:rPr>
          <w:sz w:val="23"/>
          <w:szCs w:val="23"/>
        </w:rPr>
        <w:t xml:space="preserve"> </w:t>
      </w:r>
      <w:r w:rsidR="00E1647E">
        <w:rPr>
          <w:sz w:val="23"/>
          <w:szCs w:val="23"/>
        </w:rPr>
        <w:t>of the character that lies below</w:t>
      </w:r>
      <w:r w:rsidR="003A3BAB" w:rsidRPr="003C18BD">
        <w:rPr>
          <w:sz w:val="23"/>
          <w:szCs w:val="23"/>
        </w:rPr>
        <w:t xml:space="preserve"> the baseline) to the top of the </w:t>
      </w:r>
      <w:r w:rsidR="001D6DFA" w:rsidRPr="003C18BD">
        <w:rPr>
          <w:sz w:val="23"/>
          <w:szCs w:val="23"/>
        </w:rPr>
        <w:t>ascenders (</w:t>
      </w:r>
      <w:ins w:id="27" w:author="Paul Rothwell" w:date="2016-04-18T19:51:00Z">
        <w:r>
          <w:rPr>
            <w:sz w:val="23"/>
            <w:szCs w:val="23"/>
          </w:rPr>
          <w:t xml:space="preserve">the </w:t>
        </w:r>
      </w:ins>
      <w:r w:rsidR="001D6DFA" w:rsidRPr="003C18BD">
        <w:rPr>
          <w:sz w:val="23"/>
          <w:szCs w:val="23"/>
        </w:rPr>
        <w:t>part</w:t>
      </w:r>
      <w:r w:rsidR="003A3BAB" w:rsidRPr="003C18BD">
        <w:rPr>
          <w:sz w:val="23"/>
          <w:szCs w:val="23"/>
        </w:rPr>
        <w:t xml:space="preserve"> of the character that lies above the </w:t>
      </w:r>
      <w:r w:rsidR="001D6DFA" w:rsidRPr="003C18BD">
        <w:rPr>
          <w:sz w:val="23"/>
          <w:szCs w:val="23"/>
        </w:rPr>
        <w:t>baseline)</w:t>
      </w:r>
      <w:r w:rsidR="003A3BAB" w:rsidRPr="003C18BD">
        <w:rPr>
          <w:sz w:val="23"/>
          <w:szCs w:val="23"/>
        </w:rPr>
        <w:t xml:space="preserve"> and three additional gutter spaces above and below.</w:t>
      </w:r>
      <w:sdt>
        <w:sdtPr>
          <w:rPr>
            <w:sz w:val="23"/>
            <w:szCs w:val="23"/>
          </w:rPr>
          <w:id w:val="708994151"/>
          <w:citation/>
        </w:sdtPr>
        <w:sdtEndPr/>
        <w:sdtContent>
          <w:r w:rsidR="00331EFD">
            <w:rPr>
              <w:sz w:val="23"/>
              <w:szCs w:val="23"/>
            </w:rPr>
            <w:fldChar w:fldCharType="begin"/>
          </w:r>
          <w:r w:rsidR="00331EFD">
            <w:rPr>
              <w:sz w:val="23"/>
              <w:szCs w:val="23"/>
            </w:rPr>
            <w:instrText xml:space="preserve"> CITATION Ken10 \l 1033 </w:instrText>
          </w:r>
          <w:r w:rsidR="00331EFD">
            <w:rPr>
              <w:sz w:val="23"/>
              <w:szCs w:val="23"/>
            </w:rPr>
            <w:fldChar w:fldCharType="separate"/>
          </w:r>
          <w:r w:rsidR="00331EFD">
            <w:rPr>
              <w:noProof/>
              <w:sz w:val="23"/>
              <w:szCs w:val="23"/>
            </w:rPr>
            <w:t xml:space="preserve"> </w:t>
          </w:r>
          <w:r w:rsidR="00331EFD" w:rsidRPr="00331EFD">
            <w:rPr>
              <w:noProof/>
              <w:sz w:val="23"/>
              <w:szCs w:val="23"/>
            </w:rPr>
            <w:t>[1]</w:t>
          </w:r>
          <w:r w:rsidR="00331EFD">
            <w:rPr>
              <w:sz w:val="23"/>
              <w:szCs w:val="23"/>
            </w:rPr>
            <w:fldChar w:fldCharType="end"/>
          </w:r>
        </w:sdtContent>
      </w:sdt>
    </w:p>
    <w:p w14:paraId="3FE4A5F3" w14:textId="77777777" w:rsidR="003A3BAB" w:rsidRPr="003C18BD" w:rsidRDefault="003A3BAB" w:rsidP="003C18BD">
      <w:pPr>
        <w:spacing w:line="480" w:lineRule="auto"/>
        <w:rPr>
          <w:sz w:val="23"/>
          <w:szCs w:val="23"/>
        </w:rPr>
      </w:pPr>
    </w:p>
    <w:p w14:paraId="41BF4081" w14:textId="3BA0497D" w:rsidR="003A3BAB" w:rsidRPr="003C18BD" w:rsidRDefault="003A3BAB" w:rsidP="003C18BD">
      <w:pPr>
        <w:spacing w:line="480" w:lineRule="auto"/>
        <w:rPr>
          <w:sz w:val="23"/>
          <w:szCs w:val="23"/>
        </w:rPr>
      </w:pPr>
      <w:r w:rsidRPr="003C18BD">
        <w:rPr>
          <w:b/>
          <w:bCs/>
          <w:sz w:val="23"/>
          <w:szCs w:val="23"/>
        </w:rPr>
        <w:t>X-Height:</w:t>
      </w:r>
      <w:r w:rsidRPr="003C18BD">
        <w:rPr>
          <w:sz w:val="23"/>
          <w:szCs w:val="23"/>
        </w:rPr>
        <w:t xml:space="preserve">  </w:t>
      </w:r>
      <w:del w:id="28" w:author="Paul Rothwell" w:date="2016-04-18T19:52:00Z">
        <w:r w:rsidRPr="003C18BD" w:rsidDel="00444E0B">
          <w:rPr>
            <w:sz w:val="23"/>
            <w:szCs w:val="23"/>
          </w:rPr>
          <w:delText>It is t</w:delText>
        </w:r>
      </w:del>
      <w:ins w:id="29" w:author="Paul Rothwell" w:date="2016-04-18T19:52:00Z">
        <w:r w:rsidR="00444E0B">
          <w:rPr>
            <w:sz w:val="23"/>
            <w:szCs w:val="23"/>
          </w:rPr>
          <w:t>T</w:t>
        </w:r>
      </w:ins>
      <w:r w:rsidRPr="003C18BD">
        <w:rPr>
          <w:sz w:val="23"/>
          <w:szCs w:val="23"/>
        </w:rPr>
        <w:t xml:space="preserve">he distance between the baseline of a line of </w:t>
      </w:r>
      <w:ins w:id="30" w:author="Paul Rothwell" w:date="2016-04-18T19:52:00Z">
        <w:r w:rsidR="00444E0B">
          <w:rPr>
            <w:sz w:val="23"/>
            <w:szCs w:val="23"/>
          </w:rPr>
          <w:t xml:space="preserve">a </w:t>
        </w:r>
      </w:ins>
      <w:proofErr w:type="gramStart"/>
      <w:r w:rsidRPr="003C18BD">
        <w:rPr>
          <w:sz w:val="23"/>
          <w:szCs w:val="23"/>
        </w:rPr>
        <w:t>character</w:t>
      </w:r>
      <w:ins w:id="31" w:author="Paul Rothwell" w:date="2016-04-18T19:52:00Z">
        <w:r w:rsidR="00444E0B">
          <w:rPr>
            <w:sz w:val="23"/>
            <w:szCs w:val="23"/>
          </w:rPr>
          <w:t>[</w:t>
        </w:r>
        <w:proofErr w:type="gramEnd"/>
        <w:r w:rsidR="00444E0B">
          <w:rPr>
            <w:sz w:val="23"/>
            <w:szCs w:val="23"/>
          </w:rPr>
          <w:t>rephrase]</w:t>
        </w:r>
      </w:ins>
      <w:r w:rsidRPr="003C18BD">
        <w:rPr>
          <w:sz w:val="23"/>
          <w:szCs w:val="23"/>
        </w:rPr>
        <w:t xml:space="preserve">. For lower case characters </w:t>
      </w:r>
      <w:del w:id="32" w:author="Paul Rothwell" w:date="2016-04-18T19:52:00Z">
        <w:r w:rsidRPr="003C18BD" w:rsidDel="00444E0B">
          <w:rPr>
            <w:sz w:val="23"/>
            <w:szCs w:val="23"/>
          </w:rPr>
          <w:delText xml:space="preserve">it's </w:delText>
        </w:r>
      </w:del>
      <w:ins w:id="33" w:author="Paul Rothwell" w:date="2016-04-18T19:52:00Z">
        <w:r w:rsidR="00444E0B" w:rsidRPr="003C18BD">
          <w:rPr>
            <w:sz w:val="23"/>
            <w:szCs w:val="23"/>
          </w:rPr>
          <w:t>it</w:t>
        </w:r>
        <w:r w:rsidR="00444E0B">
          <w:rPr>
            <w:sz w:val="23"/>
            <w:szCs w:val="23"/>
          </w:rPr>
          <w:t xml:space="preserve"> is</w:t>
        </w:r>
        <w:r w:rsidR="00444E0B" w:rsidRPr="003C18BD">
          <w:rPr>
            <w:sz w:val="23"/>
            <w:szCs w:val="23"/>
          </w:rPr>
          <w:t xml:space="preserve"> </w:t>
        </w:r>
      </w:ins>
      <w:r w:rsidRPr="003C18BD">
        <w:rPr>
          <w:sz w:val="23"/>
          <w:szCs w:val="23"/>
        </w:rPr>
        <w:t>the top of the main body height excluding the spacing or ascenders or descenders. X-Height is a huge factor in typeface regarding readability.</w:t>
      </w:r>
    </w:p>
    <w:p w14:paraId="611A7DE9" w14:textId="367DF109" w:rsidR="003A3BAB" w:rsidRPr="003C18BD" w:rsidRDefault="003A3BAB" w:rsidP="003C18BD">
      <w:pPr>
        <w:spacing w:line="480" w:lineRule="auto"/>
        <w:rPr>
          <w:sz w:val="23"/>
          <w:szCs w:val="23"/>
        </w:rPr>
      </w:pPr>
      <w:r w:rsidRPr="003C18BD">
        <w:rPr>
          <w:sz w:val="23"/>
          <w:szCs w:val="23"/>
        </w:rPr>
        <w:t xml:space="preserve">The following graphic </w:t>
      </w:r>
      <w:r w:rsidR="00AB10EA" w:rsidRPr="003C18BD">
        <w:rPr>
          <w:sz w:val="23"/>
          <w:szCs w:val="23"/>
        </w:rPr>
        <w:t>summarizes</w:t>
      </w:r>
      <w:r w:rsidRPr="003C18BD">
        <w:rPr>
          <w:sz w:val="23"/>
          <w:szCs w:val="23"/>
        </w:rPr>
        <w:t xml:space="preserve"> the key parts: </w:t>
      </w:r>
    </w:p>
    <w:p w14:paraId="505D46CF"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rPr>
      </w:pPr>
    </w:p>
    <w:p w14:paraId="25725402"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rPr>
      </w:pPr>
    </w:p>
    <w:p w14:paraId="2E0D9E47" w14:textId="77777777" w:rsidR="003A3BAB" w:rsidRDefault="003A3BAB" w:rsidP="003A3BAB">
      <w:r>
        <w:rPr>
          <w:noProof/>
          <w:lang w:val="en-IE" w:eastAsia="en-IE"/>
        </w:rPr>
        <w:lastRenderedPageBreak/>
        <w:drawing>
          <wp:inline distT="0" distB="0" distL="0" distR="0" wp14:anchorId="0F24E032" wp14:editId="14B9892D">
            <wp:extent cx="5727700" cy="2451100"/>
            <wp:effectExtent l="0" t="0" r="12700" b="12700"/>
            <wp:docPr id="3" name="Picture 3" descr="/Users/robertgabriel/Desktop/typograph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obertgabriel/Desktop/typography-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51100"/>
                    </a:xfrm>
                    <a:prstGeom prst="rect">
                      <a:avLst/>
                    </a:prstGeom>
                    <a:noFill/>
                    <a:ln>
                      <a:noFill/>
                    </a:ln>
                  </pic:spPr>
                </pic:pic>
              </a:graphicData>
            </a:graphic>
          </wp:inline>
        </w:drawing>
      </w:r>
    </w:p>
    <w:p w14:paraId="5B7DE38E" w14:textId="0F3016E1" w:rsidR="003A3BAB" w:rsidRDefault="00444E0B" w:rsidP="003A3BAB">
      <w:ins w:id="34" w:author="Paul Rothwell" w:date="2016-04-18T19:53:00Z">
        <w:r>
          <w:t>[</w:t>
        </w:r>
        <w:proofErr w:type="gramStart"/>
        <w:r>
          <w:t>reference</w:t>
        </w:r>
        <w:proofErr w:type="gramEnd"/>
        <w:r>
          <w:t xml:space="preserve"> to source?]</w:t>
        </w:r>
      </w:ins>
    </w:p>
    <w:p w14:paraId="35D4B8F8" w14:textId="42EA80BE" w:rsidR="003A3BAB" w:rsidRDefault="003A3BAB" w:rsidP="003A3BAB">
      <w:pPr>
        <w:pStyle w:val="Heading1"/>
        <w:jc w:val="center"/>
      </w:pPr>
      <w:r>
        <w:t>Research Summaries</w:t>
      </w:r>
      <w:ins w:id="35" w:author="Paul Rothwell" w:date="2016-04-18T19:54:00Z">
        <w:r w:rsidR="00444E0B">
          <w:t xml:space="preserve"> [what does the title mean here?]</w:t>
        </w:r>
      </w:ins>
    </w:p>
    <w:p w14:paraId="3CC8C741" w14:textId="70032E20" w:rsidR="003A3BAB" w:rsidRDefault="008F54FE"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ins w:id="36" w:author="Paul Rothwell" w:date="2016-04-18T20:02:00Z">
        <w:r>
          <w:rPr>
            <w:rFonts w:ascii="Baskerville" w:hAnsi="Baskerville" w:cs="Baskerville"/>
            <w:color w:val="343434"/>
          </w:rPr>
          <w:t>[It is not clear where the following material fits in the context of the paper.]</w:t>
        </w:r>
      </w:ins>
    </w:p>
    <w:p w14:paraId="7D90D530" w14:textId="32C4030F" w:rsidR="003A3BAB" w:rsidRPr="003C18BD" w:rsidRDefault="001D6DFA" w:rsidP="003C18BD">
      <w:pPr>
        <w:spacing w:line="480" w:lineRule="auto"/>
        <w:rPr>
          <w:sz w:val="23"/>
          <w:szCs w:val="23"/>
        </w:rPr>
      </w:pPr>
      <w:proofErr w:type="spellStart"/>
      <w:r w:rsidRPr="003C18BD">
        <w:rPr>
          <w:sz w:val="23"/>
          <w:szCs w:val="23"/>
        </w:rPr>
        <w:t>OpenDyslexia</w:t>
      </w:r>
      <w:proofErr w:type="spellEnd"/>
      <w:r w:rsidR="003A3BAB" w:rsidRPr="003C18BD">
        <w:rPr>
          <w:sz w:val="23"/>
          <w:szCs w:val="23"/>
        </w:rPr>
        <w:t xml:space="preserve"> is a free font face designed to mitigate some of the common reading errors caused by dyslexia. The font was created by a dyslexic and software developer </w:t>
      </w:r>
      <w:proofErr w:type="spellStart"/>
      <w:r w:rsidR="003A3BAB" w:rsidRPr="003C18BD">
        <w:rPr>
          <w:sz w:val="23"/>
          <w:szCs w:val="23"/>
        </w:rPr>
        <w:t>Abelardo</w:t>
      </w:r>
      <w:proofErr w:type="spellEnd"/>
      <w:r w:rsidR="003A3BAB" w:rsidRPr="003C18BD">
        <w:rPr>
          <w:sz w:val="23"/>
          <w:szCs w:val="23"/>
        </w:rPr>
        <w:t xml:space="preserve"> Gonzalez, who released it under an open-source license. The design for the font is based on that of </w:t>
      </w:r>
      <w:proofErr w:type="spellStart"/>
      <w:r w:rsidR="003A3BAB" w:rsidRPr="003C18BD">
        <w:rPr>
          <w:sz w:val="23"/>
          <w:szCs w:val="23"/>
        </w:rPr>
        <w:t>DejaVu</w:t>
      </w:r>
      <w:proofErr w:type="spellEnd"/>
      <w:r w:rsidR="003A3BAB" w:rsidRPr="003C18BD">
        <w:rPr>
          <w:sz w:val="23"/>
          <w:szCs w:val="23"/>
        </w:rPr>
        <w:t xml:space="preserve"> </w:t>
      </w:r>
      <w:proofErr w:type="gramStart"/>
      <w:r w:rsidR="003A3BAB" w:rsidRPr="003C18BD">
        <w:rPr>
          <w:sz w:val="23"/>
          <w:szCs w:val="23"/>
        </w:rPr>
        <w:t>Sans</w:t>
      </w:r>
      <w:proofErr w:type="gramEnd"/>
      <w:r w:rsidR="003A3BAB" w:rsidRPr="003C18BD">
        <w:rPr>
          <w:sz w:val="23"/>
          <w:szCs w:val="23"/>
        </w:rPr>
        <w:t>, also open-source</w:t>
      </w:r>
      <w:r w:rsidR="00C67F1B">
        <w:rPr>
          <w:sz w:val="23"/>
          <w:szCs w:val="23"/>
        </w:rPr>
        <w:t xml:space="preserve"> [3]</w:t>
      </w:r>
      <w:r w:rsidR="003A3BAB" w:rsidRPr="003C18BD">
        <w:rPr>
          <w:sz w:val="23"/>
          <w:szCs w:val="23"/>
        </w:rPr>
        <w:t>.</w:t>
      </w:r>
    </w:p>
    <w:p w14:paraId="384F84B4" w14:textId="77777777" w:rsidR="003A3BAB" w:rsidRPr="003C18BD" w:rsidRDefault="003A3BAB" w:rsidP="003C18BD">
      <w:pPr>
        <w:spacing w:line="480" w:lineRule="auto"/>
        <w:rPr>
          <w:sz w:val="23"/>
          <w:szCs w:val="23"/>
        </w:rPr>
      </w:pPr>
    </w:p>
    <w:p w14:paraId="5DA2C761" w14:textId="58D8C929" w:rsidR="003A3BAB" w:rsidRPr="003C18BD" w:rsidRDefault="003A3BAB" w:rsidP="003C18BD">
      <w:pPr>
        <w:spacing w:line="480" w:lineRule="auto"/>
        <w:rPr>
          <w:sz w:val="23"/>
          <w:szCs w:val="23"/>
        </w:rPr>
      </w:pPr>
      <w:r w:rsidRPr="003C18BD">
        <w:rPr>
          <w:sz w:val="23"/>
          <w:szCs w:val="23"/>
        </w:rPr>
        <w:t xml:space="preserve">Like many dyslexia-intervention font-faces, most notably Dyslexia or even </w:t>
      </w:r>
      <w:proofErr w:type="spellStart"/>
      <w:r w:rsidRPr="003C18BD">
        <w:rPr>
          <w:sz w:val="23"/>
          <w:szCs w:val="23"/>
        </w:rPr>
        <w:t>DejaVu</w:t>
      </w:r>
      <w:proofErr w:type="spellEnd"/>
      <w:r w:rsidRPr="003C18BD">
        <w:rPr>
          <w:sz w:val="23"/>
          <w:szCs w:val="23"/>
        </w:rPr>
        <w:t xml:space="preserve"> Sans</w:t>
      </w:r>
      <w:del w:id="37" w:author="Paul Rothwell" w:date="2016-04-18T19:54:00Z">
        <w:r w:rsidRPr="003C18BD" w:rsidDel="00444E0B">
          <w:rPr>
            <w:sz w:val="23"/>
            <w:szCs w:val="23"/>
          </w:rPr>
          <w:delText xml:space="preserve">. </w:delText>
        </w:r>
      </w:del>
      <w:proofErr w:type="gramStart"/>
      <w:ins w:id="38" w:author="Paul Rothwell" w:date="2016-04-18T19:54:00Z">
        <w:r w:rsidR="00444E0B">
          <w:rPr>
            <w:sz w:val="23"/>
            <w:szCs w:val="23"/>
          </w:rPr>
          <w:t xml:space="preserve">, </w:t>
        </w:r>
        <w:r w:rsidR="00444E0B" w:rsidRPr="003C18BD">
          <w:rPr>
            <w:sz w:val="23"/>
            <w:szCs w:val="23"/>
          </w:rPr>
          <w:t xml:space="preserve"> </w:t>
        </w:r>
      </w:ins>
      <w:proofErr w:type="spellStart"/>
      <w:r w:rsidR="001D6DFA" w:rsidRPr="003C18BD">
        <w:rPr>
          <w:sz w:val="23"/>
          <w:szCs w:val="23"/>
        </w:rPr>
        <w:t>OpenDyslexia</w:t>
      </w:r>
      <w:proofErr w:type="spellEnd"/>
      <w:proofErr w:type="gramEnd"/>
      <w:r w:rsidRPr="003C18BD">
        <w:rPr>
          <w:sz w:val="23"/>
          <w:szCs w:val="23"/>
        </w:rPr>
        <w:t xml:space="preserve"> furthers the research of Dyslexia</w:t>
      </w:r>
      <w:del w:id="39" w:author="Paul Rothwell" w:date="2016-04-18T19:54:00Z">
        <w:r w:rsidRPr="003C18BD" w:rsidDel="00444E0B">
          <w:rPr>
            <w:sz w:val="23"/>
            <w:szCs w:val="23"/>
          </w:rPr>
          <w:delText>, which</w:delText>
        </w:r>
      </w:del>
      <w:ins w:id="40" w:author="Paul Rothwell" w:date="2016-04-18T19:54:00Z">
        <w:r w:rsidR="00444E0B">
          <w:rPr>
            <w:sz w:val="23"/>
            <w:szCs w:val="23"/>
          </w:rPr>
          <w:t>. It is</w:t>
        </w:r>
      </w:ins>
      <w:r w:rsidRPr="003C18BD">
        <w:rPr>
          <w:sz w:val="23"/>
          <w:szCs w:val="23"/>
        </w:rPr>
        <w:t xml:space="preserve"> more of a reading aid, but it is to be noted that this is not a cure for dyslexia even though it</w:t>
      </w:r>
      <w:del w:id="41" w:author="Paul Rothwell" w:date="2016-04-18T19:54:00Z">
        <w:r w:rsidRPr="003C18BD" w:rsidDel="00444E0B">
          <w:rPr>
            <w:sz w:val="23"/>
            <w:szCs w:val="23"/>
          </w:rPr>
          <w:delText>'s super</w:delText>
        </w:r>
      </w:del>
      <w:ins w:id="42" w:author="Paul Rothwell" w:date="2016-04-18T19:54:00Z">
        <w:r w:rsidR="00444E0B">
          <w:rPr>
            <w:sz w:val="23"/>
            <w:szCs w:val="23"/>
          </w:rPr>
          <w:t xml:space="preserve"> is very</w:t>
        </w:r>
      </w:ins>
      <w:r w:rsidRPr="003C18BD">
        <w:rPr>
          <w:sz w:val="23"/>
          <w:szCs w:val="23"/>
        </w:rPr>
        <w:t xml:space="preserve"> popular.  The typeface includes regular, bold, italic, bold-italic, and monospaced font styles. In 2012, Gonzalez explained his motivation to the BBC: "I had seen similar fonts, but at the time they were completely unaffordable and so impractical as far as costs go</w:t>
      </w:r>
      <w:r w:rsidR="00E74C87" w:rsidRPr="003C18BD">
        <w:rPr>
          <w:sz w:val="23"/>
          <w:szCs w:val="23"/>
        </w:rPr>
        <w:t>.”</w:t>
      </w:r>
      <w:r w:rsidR="00E74C87">
        <w:rPr>
          <w:sz w:val="23"/>
          <w:szCs w:val="23"/>
        </w:rPr>
        <w:t xml:space="preserve"> [</w:t>
      </w:r>
      <w:r w:rsidR="00C67F1B">
        <w:rPr>
          <w:sz w:val="23"/>
          <w:szCs w:val="23"/>
        </w:rPr>
        <w:t>4]</w:t>
      </w:r>
    </w:p>
    <w:p w14:paraId="48C7B3D9" w14:textId="77777777" w:rsidR="003A3BAB" w:rsidRPr="003C18BD" w:rsidRDefault="003A3BAB" w:rsidP="003C18BD">
      <w:pPr>
        <w:spacing w:line="480" w:lineRule="auto"/>
        <w:rPr>
          <w:sz w:val="23"/>
          <w:szCs w:val="23"/>
        </w:rPr>
      </w:pPr>
    </w:p>
    <w:p w14:paraId="304B5CFB" w14:textId="3896013D" w:rsidR="003A3BAB" w:rsidRPr="003C18BD" w:rsidRDefault="003A3BAB" w:rsidP="003C18BD">
      <w:pPr>
        <w:spacing w:line="480" w:lineRule="auto"/>
        <w:rPr>
          <w:sz w:val="23"/>
          <w:szCs w:val="23"/>
        </w:rPr>
      </w:pPr>
      <w:r w:rsidRPr="003C18BD">
        <w:rPr>
          <w:sz w:val="23"/>
          <w:szCs w:val="23"/>
        </w:rPr>
        <w:t xml:space="preserve">There are many reports of the positive impacts of using </w:t>
      </w:r>
      <w:proofErr w:type="spellStart"/>
      <w:r w:rsidR="001D6DFA" w:rsidRPr="003C18BD">
        <w:rPr>
          <w:sz w:val="23"/>
          <w:szCs w:val="23"/>
        </w:rPr>
        <w:t>OpenDyslexia</w:t>
      </w:r>
      <w:proofErr w:type="spellEnd"/>
      <w:r w:rsidRPr="003C18BD">
        <w:rPr>
          <w:sz w:val="23"/>
          <w:szCs w:val="23"/>
        </w:rPr>
        <w:t xml:space="preserve"> in both traditional media and the within online forms and schools. Currently, as of 7 </w:t>
      </w:r>
      <w:r w:rsidR="001D6DFA" w:rsidRPr="003C18BD">
        <w:rPr>
          <w:sz w:val="23"/>
          <w:szCs w:val="23"/>
        </w:rPr>
        <w:t>February 2016</w:t>
      </w:r>
      <w:r w:rsidRPr="003C18BD">
        <w:rPr>
          <w:sz w:val="23"/>
          <w:szCs w:val="23"/>
        </w:rPr>
        <w:t xml:space="preserve">, there is no research paper or text-based paper on the effect of the </w:t>
      </w:r>
      <w:proofErr w:type="spellStart"/>
      <w:r w:rsidR="001D6DFA" w:rsidRPr="003C18BD">
        <w:rPr>
          <w:sz w:val="23"/>
          <w:szCs w:val="23"/>
        </w:rPr>
        <w:t>OpenDyslexia</w:t>
      </w:r>
      <w:proofErr w:type="spellEnd"/>
      <w:r w:rsidRPr="003C18BD">
        <w:rPr>
          <w:sz w:val="23"/>
          <w:szCs w:val="23"/>
        </w:rPr>
        <w:t xml:space="preserve"> that shows</w:t>
      </w:r>
      <w:del w:id="43" w:author="Paul Rothwell" w:date="2016-04-18T19:55:00Z">
        <w:r w:rsidRPr="003C18BD" w:rsidDel="008F54FE">
          <w:rPr>
            <w:sz w:val="23"/>
            <w:szCs w:val="23"/>
          </w:rPr>
          <w:delText xml:space="preserve"> that the</w:delText>
        </w:r>
      </w:del>
      <w:r w:rsidRPr="003C18BD">
        <w:rPr>
          <w:sz w:val="23"/>
          <w:szCs w:val="23"/>
        </w:rPr>
        <w:t xml:space="preserve"> </w:t>
      </w:r>
      <w:proofErr w:type="spellStart"/>
      <w:r w:rsidR="001D6DFA" w:rsidRPr="003C18BD">
        <w:rPr>
          <w:sz w:val="23"/>
          <w:szCs w:val="23"/>
        </w:rPr>
        <w:t>OpenDyslexia</w:t>
      </w:r>
      <w:proofErr w:type="spellEnd"/>
      <w:r w:rsidRPr="003C18BD">
        <w:rPr>
          <w:sz w:val="23"/>
          <w:szCs w:val="23"/>
        </w:rPr>
        <w:t xml:space="preserve"> to be effective with English readers with dyslexia.</w:t>
      </w:r>
    </w:p>
    <w:p w14:paraId="563AD828" w14:textId="77777777" w:rsidR="003A3BAB" w:rsidRPr="003C18BD" w:rsidRDefault="003A3BAB" w:rsidP="003C18BD">
      <w:pPr>
        <w:spacing w:line="480" w:lineRule="auto"/>
        <w:rPr>
          <w:sz w:val="23"/>
          <w:szCs w:val="23"/>
        </w:rPr>
      </w:pPr>
    </w:p>
    <w:p w14:paraId="2A83619B" w14:textId="135FAB0E" w:rsidR="003A3BAB" w:rsidRPr="003C18BD" w:rsidRDefault="003A3BAB" w:rsidP="003C18BD">
      <w:pPr>
        <w:spacing w:line="480" w:lineRule="auto"/>
        <w:rPr>
          <w:sz w:val="23"/>
          <w:szCs w:val="23"/>
        </w:rPr>
      </w:pPr>
      <w:r w:rsidRPr="003C18BD">
        <w:rPr>
          <w:sz w:val="23"/>
          <w:szCs w:val="23"/>
        </w:rPr>
        <w:t xml:space="preserve">Currently, two major studies have investigated the effect of specialized fonts with students with dyslexia. One paper by </w:t>
      </w:r>
      <w:proofErr w:type="spellStart"/>
      <w:r w:rsidRPr="003C18BD">
        <w:rPr>
          <w:sz w:val="23"/>
          <w:szCs w:val="23"/>
        </w:rPr>
        <w:t>Rello</w:t>
      </w:r>
      <w:proofErr w:type="spellEnd"/>
      <w:r w:rsidR="004109CC" w:rsidRPr="003C18BD">
        <w:rPr>
          <w:sz w:val="23"/>
          <w:szCs w:val="23"/>
        </w:rPr>
        <w:t xml:space="preserve"> and </w:t>
      </w:r>
      <w:proofErr w:type="spellStart"/>
      <w:r w:rsidR="004109CC" w:rsidRPr="003C18BD">
        <w:rPr>
          <w:sz w:val="23"/>
          <w:szCs w:val="23"/>
        </w:rPr>
        <w:t>Baeza</w:t>
      </w:r>
      <w:proofErr w:type="spellEnd"/>
      <w:r w:rsidR="004109CC" w:rsidRPr="003C18BD">
        <w:rPr>
          <w:sz w:val="23"/>
          <w:szCs w:val="23"/>
        </w:rPr>
        <w:t xml:space="preserve">-Yates </w:t>
      </w:r>
      <w:del w:id="44" w:author="Paul Rothwell" w:date="2016-04-18T19:56:00Z">
        <w:r w:rsidR="004109CC" w:rsidRPr="003C18BD" w:rsidDel="008F54FE">
          <w:rPr>
            <w:sz w:val="23"/>
            <w:szCs w:val="23"/>
          </w:rPr>
          <w:delText xml:space="preserve">wrote </w:delText>
        </w:r>
      </w:del>
      <w:ins w:id="45" w:author="Paul Rothwell" w:date="2016-04-18T19:56:00Z">
        <w:r w:rsidR="008F54FE">
          <w:rPr>
            <w:sz w:val="23"/>
            <w:szCs w:val="23"/>
          </w:rPr>
          <w:t>written</w:t>
        </w:r>
        <w:r w:rsidR="008F54FE" w:rsidRPr="003C18BD">
          <w:rPr>
            <w:sz w:val="23"/>
            <w:szCs w:val="23"/>
          </w:rPr>
          <w:t xml:space="preserve"> </w:t>
        </w:r>
      </w:ins>
      <w:r w:rsidR="004109CC" w:rsidRPr="003C18BD">
        <w:rPr>
          <w:sz w:val="23"/>
          <w:szCs w:val="23"/>
        </w:rPr>
        <w:t xml:space="preserve">in 2013 </w:t>
      </w:r>
      <w:r w:rsidRPr="003C18BD">
        <w:rPr>
          <w:sz w:val="23"/>
          <w:szCs w:val="23"/>
        </w:rPr>
        <w:t xml:space="preserve">measured </w:t>
      </w:r>
      <w:sdt>
        <w:sdtPr>
          <w:rPr>
            <w:sz w:val="23"/>
            <w:szCs w:val="23"/>
          </w:rPr>
          <w:id w:val="-551380708"/>
          <w:citation/>
        </w:sdtPr>
        <w:sdtEndPr/>
        <w:sdtContent>
          <w:r w:rsidR="004109CC" w:rsidRPr="003C18BD">
            <w:rPr>
              <w:sz w:val="23"/>
              <w:szCs w:val="23"/>
            </w:rPr>
            <w:fldChar w:fldCharType="begin"/>
          </w:r>
          <w:r w:rsidR="004109CC" w:rsidRPr="003C18BD">
            <w:rPr>
              <w:sz w:val="23"/>
              <w:szCs w:val="23"/>
            </w:rPr>
            <w:instrText xml:space="preserve"> CITATION Luz13 \l 1033 </w:instrText>
          </w:r>
          <w:r w:rsidR="004109CC" w:rsidRPr="003C18BD">
            <w:rPr>
              <w:sz w:val="23"/>
              <w:szCs w:val="23"/>
            </w:rPr>
            <w:fldChar w:fldCharType="separate"/>
          </w:r>
          <w:r w:rsidR="00331EFD" w:rsidRPr="00331EFD">
            <w:rPr>
              <w:noProof/>
              <w:sz w:val="23"/>
              <w:szCs w:val="23"/>
            </w:rPr>
            <w:t>[2]</w:t>
          </w:r>
          <w:r w:rsidR="004109CC" w:rsidRPr="003C18BD">
            <w:rPr>
              <w:sz w:val="23"/>
              <w:szCs w:val="23"/>
            </w:rPr>
            <w:fldChar w:fldCharType="end"/>
          </w:r>
        </w:sdtContent>
      </w:sdt>
      <w:r w:rsidR="008E0C79" w:rsidRPr="003C18BD">
        <w:rPr>
          <w:sz w:val="23"/>
          <w:szCs w:val="23"/>
        </w:rPr>
        <w:t xml:space="preserve"> </w:t>
      </w:r>
      <w:ins w:id="46" w:author="Paul Rothwell" w:date="2016-04-18T19:56:00Z">
        <w:r w:rsidR="008F54FE">
          <w:rPr>
            <w:sz w:val="23"/>
            <w:szCs w:val="23"/>
          </w:rPr>
          <w:t>[</w:t>
        </w:r>
      </w:ins>
      <w:ins w:id="47" w:author="Paul Rothwell" w:date="2016-04-18T19:57:00Z">
        <w:r w:rsidR="008F54FE">
          <w:rPr>
            <w:sz w:val="23"/>
            <w:szCs w:val="23"/>
          </w:rPr>
          <w:t>move this reference</w:t>
        </w:r>
      </w:ins>
      <w:ins w:id="48" w:author="Paul Rothwell" w:date="2016-04-18T19:56:00Z">
        <w:r w:rsidR="008F54FE">
          <w:rPr>
            <w:sz w:val="23"/>
            <w:szCs w:val="23"/>
          </w:rPr>
          <w:t xml:space="preserve"> to footnote </w:t>
        </w:r>
        <w:proofErr w:type="gramStart"/>
        <w:r w:rsidR="008F54FE">
          <w:rPr>
            <w:sz w:val="23"/>
            <w:szCs w:val="23"/>
          </w:rPr>
          <w:t xml:space="preserve">2 </w:t>
        </w:r>
      </w:ins>
      <w:ins w:id="49" w:author="Paul Rothwell" w:date="2016-04-18T19:58:00Z">
        <w:r w:rsidR="008F54FE">
          <w:rPr>
            <w:sz w:val="23"/>
            <w:szCs w:val="23"/>
          </w:rPr>
          <w:t>]</w:t>
        </w:r>
        <w:proofErr w:type="gramEnd"/>
        <w:r w:rsidR="008F54FE">
          <w:rPr>
            <w:sz w:val="23"/>
            <w:szCs w:val="23"/>
          </w:rPr>
          <w:t xml:space="preserve"> </w:t>
        </w:r>
      </w:ins>
      <w:r w:rsidRPr="003C18BD">
        <w:rPr>
          <w:sz w:val="23"/>
          <w:szCs w:val="23"/>
        </w:rPr>
        <w:t xml:space="preserve">years of age with dyslexia and found that </w:t>
      </w:r>
      <w:proofErr w:type="spellStart"/>
      <w:r w:rsidR="001D6DFA" w:rsidRPr="003C18BD">
        <w:rPr>
          <w:sz w:val="23"/>
          <w:szCs w:val="23"/>
        </w:rPr>
        <w:t>OpenDyslexia</w:t>
      </w:r>
      <w:proofErr w:type="spellEnd"/>
      <w:r w:rsidRPr="003C18BD">
        <w:rPr>
          <w:sz w:val="23"/>
          <w:szCs w:val="23"/>
        </w:rPr>
        <w:t xml:space="preserve"> did not hugely improve reading time nor shorten eye fixation.</w:t>
      </w:r>
      <w:ins w:id="50" w:author="Paul Rothwell" w:date="2016-04-18T19:56:00Z">
        <w:r w:rsidR="008F54FE">
          <w:rPr>
            <w:sz w:val="23"/>
            <w:szCs w:val="23"/>
          </w:rPr>
          <w:t>[hard to follow]</w:t>
        </w:r>
      </w:ins>
    </w:p>
    <w:p w14:paraId="0D444071" w14:textId="77777777" w:rsidR="003A3BAB" w:rsidRDefault="003A3BAB" w:rsidP="003C18BD">
      <w:pPr>
        <w:spacing w:line="480" w:lineRule="auto"/>
      </w:pPr>
    </w:p>
    <w:p w14:paraId="0E68ED52" w14:textId="72043F75" w:rsidR="003A3BAB" w:rsidRPr="003C18BD" w:rsidRDefault="003A3BAB" w:rsidP="003C18BD">
      <w:pPr>
        <w:spacing w:line="480" w:lineRule="auto"/>
        <w:rPr>
          <w:sz w:val="23"/>
          <w:szCs w:val="23"/>
        </w:rPr>
      </w:pPr>
      <w:r w:rsidRPr="003C18BD">
        <w:rPr>
          <w:sz w:val="23"/>
          <w:szCs w:val="23"/>
        </w:rPr>
        <w:t xml:space="preserve">In the second paper, </w:t>
      </w:r>
      <w:del w:id="51" w:author="Paul Rothwell" w:date="2016-04-18T19:58:00Z">
        <w:r w:rsidRPr="003C18BD" w:rsidDel="008F54FE">
          <w:rPr>
            <w:sz w:val="23"/>
            <w:szCs w:val="23"/>
          </w:rPr>
          <w:delText xml:space="preserve">Masters </w:delText>
        </w:r>
      </w:del>
      <w:ins w:id="52" w:author="Paul Rothwell" w:date="2016-04-18T19:58:00Z">
        <w:r w:rsidR="008F54FE">
          <w:rPr>
            <w:sz w:val="23"/>
            <w:szCs w:val="23"/>
          </w:rPr>
          <w:t>m</w:t>
        </w:r>
        <w:r w:rsidR="008F54FE" w:rsidRPr="003C18BD">
          <w:rPr>
            <w:sz w:val="23"/>
            <w:szCs w:val="23"/>
          </w:rPr>
          <w:t xml:space="preserve">asters </w:t>
        </w:r>
      </w:ins>
      <w:r w:rsidRPr="003C18BD">
        <w:rPr>
          <w:sz w:val="23"/>
          <w:szCs w:val="23"/>
        </w:rPr>
        <w:t xml:space="preserve">student Renske de </w:t>
      </w:r>
      <w:proofErr w:type="spellStart"/>
      <w:r w:rsidRPr="003C18BD">
        <w:rPr>
          <w:sz w:val="23"/>
          <w:szCs w:val="23"/>
        </w:rPr>
        <w:t>Leeuw</w:t>
      </w:r>
      <w:proofErr w:type="spellEnd"/>
      <w:r w:rsidRPr="003C18BD">
        <w:rPr>
          <w:sz w:val="23"/>
          <w:szCs w:val="23"/>
        </w:rPr>
        <w:t xml:space="preserve"> (2010) compared Arial with </w:t>
      </w:r>
      <w:proofErr w:type="spellStart"/>
      <w:proofErr w:type="gramStart"/>
      <w:r w:rsidRPr="003C18BD">
        <w:rPr>
          <w:sz w:val="23"/>
          <w:szCs w:val="23"/>
        </w:rPr>
        <w:t>Dyslexie</w:t>
      </w:r>
      <w:proofErr w:type="spellEnd"/>
      <w:ins w:id="53" w:author="Paul Rothwell" w:date="2016-04-18T19:58:00Z">
        <w:r w:rsidR="008F54FE">
          <w:rPr>
            <w:sz w:val="23"/>
            <w:szCs w:val="23"/>
          </w:rPr>
          <w:t>[</w:t>
        </w:r>
        <w:proofErr w:type="gramEnd"/>
        <w:r w:rsidR="008F54FE">
          <w:rPr>
            <w:sz w:val="23"/>
            <w:szCs w:val="23"/>
          </w:rPr>
          <w:t>what is ‘</w:t>
        </w:r>
        <w:proofErr w:type="spellStart"/>
        <w:r w:rsidR="008F54FE">
          <w:rPr>
            <w:sz w:val="23"/>
            <w:szCs w:val="23"/>
          </w:rPr>
          <w:t>Dyslexie</w:t>
        </w:r>
        <w:proofErr w:type="spellEnd"/>
        <w:r w:rsidR="008F54FE">
          <w:rPr>
            <w:sz w:val="23"/>
            <w:szCs w:val="23"/>
          </w:rPr>
          <w:t>’?]</w:t>
        </w:r>
      </w:ins>
      <w:del w:id="54" w:author="Paul Rothwell" w:date="2016-04-18T19:58:00Z">
        <w:r w:rsidRPr="003C18BD" w:rsidDel="008F54FE">
          <w:rPr>
            <w:sz w:val="23"/>
            <w:szCs w:val="23"/>
          </w:rPr>
          <w:delText>, s</w:delText>
        </w:r>
      </w:del>
      <w:ins w:id="55" w:author="Paul Rothwell" w:date="2016-04-18T19:58:00Z">
        <w:r w:rsidR="008F54FE">
          <w:rPr>
            <w:sz w:val="23"/>
            <w:szCs w:val="23"/>
          </w:rPr>
          <w:t>. S</w:t>
        </w:r>
      </w:ins>
      <w:r w:rsidRPr="003C18BD">
        <w:rPr>
          <w:sz w:val="23"/>
          <w:szCs w:val="23"/>
        </w:rPr>
        <w:t>he took 21 Dutch students with dyslexia as her sample group</w:t>
      </w:r>
      <w:r w:rsidR="00E638FE" w:rsidRPr="003C18BD">
        <w:rPr>
          <w:sz w:val="23"/>
          <w:szCs w:val="23"/>
        </w:rPr>
        <w:t xml:space="preserve"> [2]</w:t>
      </w:r>
      <w:r w:rsidRPr="003C18BD">
        <w:rPr>
          <w:sz w:val="23"/>
          <w:szCs w:val="23"/>
        </w:rPr>
        <w:t xml:space="preserve">. She found that </w:t>
      </w:r>
      <w:proofErr w:type="spellStart"/>
      <w:r w:rsidRPr="003C18BD">
        <w:rPr>
          <w:sz w:val="23"/>
          <w:szCs w:val="23"/>
        </w:rPr>
        <w:t>Dyslexie</w:t>
      </w:r>
      <w:proofErr w:type="spellEnd"/>
      <w:r w:rsidRPr="003C18BD">
        <w:rPr>
          <w:sz w:val="23"/>
          <w:szCs w:val="23"/>
        </w:rPr>
        <w:t xml:space="preserve"> did not lead to quicker reading. She found it helped some students make less dyslexia-related errors.</w:t>
      </w:r>
    </w:p>
    <w:p w14:paraId="6A651417" w14:textId="77777777" w:rsidR="003A3BAB" w:rsidRPr="003C18BD" w:rsidRDefault="003A3BAB" w:rsidP="003C18BD">
      <w:pPr>
        <w:spacing w:line="480" w:lineRule="auto"/>
        <w:rPr>
          <w:sz w:val="23"/>
          <w:szCs w:val="23"/>
        </w:rPr>
      </w:pPr>
    </w:p>
    <w:p w14:paraId="42C0A420" w14:textId="357449DE" w:rsidR="003A3BAB" w:rsidRPr="003C18BD" w:rsidRDefault="003A3BAB" w:rsidP="003C18BD">
      <w:pPr>
        <w:spacing w:line="480" w:lineRule="auto"/>
        <w:rPr>
          <w:sz w:val="23"/>
          <w:szCs w:val="23"/>
        </w:rPr>
      </w:pPr>
      <w:r w:rsidRPr="003C18BD">
        <w:rPr>
          <w:sz w:val="23"/>
          <w:szCs w:val="23"/>
        </w:rPr>
        <w:t>Currently, there is a lack of evidence that a “dyslexia-friendly” font can make a difference to reading rate and accuracy for students with dyslexia</w:t>
      </w:r>
      <w:del w:id="56" w:author="Paul Rothwell" w:date="2016-04-18T19:59:00Z">
        <w:r w:rsidRPr="003C18BD" w:rsidDel="008F54FE">
          <w:rPr>
            <w:sz w:val="23"/>
            <w:szCs w:val="23"/>
          </w:rPr>
          <w:delText>, s</w:delText>
        </w:r>
      </w:del>
      <w:ins w:id="57" w:author="Paul Rothwell" w:date="2016-04-18T19:59:00Z">
        <w:r w:rsidR="008F54FE">
          <w:rPr>
            <w:sz w:val="23"/>
            <w:szCs w:val="23"/>
          </w:rPr>
          <w:t>. S</w:t>
        </w:r>
      </w:ins>
      <w:r w:rsidRPr="003C18BD">
        <w:rPr>
          <w:sz w:val="23"/>
          <w:szCs w:val="23"/>
        </w:rPr>
        <w:t>o</w:t>
      </w:r>
      <w:ins w:id="58" w:author="Paul Rothwell" w:date="2016-04-18T19:59:00Z">
        <w:r w:rsidR="008F54FE">
          <w:rPr>
            <w:sz w:val="23"/>
            <w:szCs w:val="23"/>
          </w:rPr>
          <w:t>, as</w:t>
        </w:r>
      </w:ins>
      <w:r w:rsidRPr="003C18BD">
        <w:rPr>
          <w:sz w:val="23"/>
          <w:szCs w:val="23"/>
        </w:rPr>
        <w:t xml:space="preserve"> stated earlier</w:t>
      </w:r>
      <w:ins w:id="59" w:author="Paul Rothwell" w:date="2016-04-18T19:59:00Z">
        <w:r w:rsidR="008F54FE">
          <w:rPr>
            <w:sz w:val="23"/>
            <w:szCs w:val="23"/>
          </w:rPr>
          <w:t>,</w:t>
        </w:r>
      </w:ins>
      <w:r w:rsidRPr="003C18BD">
        <w:rPr>
          <w:sz w:val="23"/>
          <w:szCs w:val="23"/>
        </w:rPr>
        <w:t xml:space="preserve"> this paper will focus on the effects of the </w:t>
      </w:r>
      <w:proofErr w:type="spellStart"/>
      <w:r w:rsidRPr="003C18BD">
        <w:rPr>
          <w:sz w:val="23"/>
          <w:szCs w:val="23"/>
        </w:rPr>
        <w:t>OpenDyslexia</w:t>
      </w:r>
      <w:proofErr w:type="spellEnd"/>
      <w:r w:rsidRPr="003C18BD">
        <w:rPr>
          <w:sz w:val="23"/>
          <w:szCs w:val="23"/>
        </w:rPr>
        <w:t xml:space="preserve"> </w:t>
      </w:r>
      <w:ins w:id="60" w:author="Paul Rothwell" w:date="2016-04-18T19:59:00Z">
        <w:r w:rsidR="008F54FE">
          <w:rPr>
            <w:sz w:val="23"/>
            <w:szCs w:val="23"/>
          </w:rPr>
          <w:t xml:space="preserve">font </w:t>
        </w:r>
      </w:ins>
      <w:r w:rsidRPr="003C18BD">
        <w:rPr>
          <w:sz w:val="23"/>
          <w:szCs w:val="23"/>
        </w:rPr>
        <w:t>and its use for web accessibility</w:t>
      </w:r>
      <w:r w:rsidR="00C67F1B">
        <w:rPr>
          <w:sz w:val="23"/>
          <w:szCs w:val="23"/>
        </w:rPr>
        <w:t xml:space="preserve"> [5]</w:t>
      </w:r>
      <w:r w:rsidRPr="003C18BD">
        <w:rPr>
          <w:sz w:val="23"/>
          <w:szCs w:val="23"/>
        </w:rPr>
        <w:t>.</w:t>
      </w:r>
    </w:p>
    <w:p w14:paraId="73653D6F" w14:textId="3B24D172" w:rsidR="003A3BAB" w:rsidRPr="003C18BD" w:rsidRDefault="003A3BAB" w:rsidP="003C18BD">
      <w:pPr>
        <w:spacing w:line="480" w:lineRule="auto"/>
        <w:rPr>
          <w:sz w:val="23"/>
          <w:szCs w:val="23"/>
        </w:rPr>
      </w:pPr>
      <w:r w:rsidRPr="003C18BD">
        <w:rPr>
          <w:sz w:val="23"/>
          <w:szCs w:val="23"/>
        </w:rPr>
        <w:t xml:space="preserve">Looking at the history of typography and the changing face of a type for digital </w:t>
      </w:r>
      <w:proofErr w:type="gramStart"/>
      <w:r w:rsidRPr="003C18BD">
        <w:rPr>
          <w:sz w:val="23"/>
          <w:szCs w:val="23"/>
        </w:rPr>
        <w:t>displays</w:t>
      </w:r>
      <w:ins w:id="61" w:author="Paul Rothwell" w:date="2016-04-18T20:00:00Z">
        <w:r w:rsidR="008F54FE">
          <w:rPr>
            <w:sz w:val="23"/>
            <w:szCs w:val="23"/>
          </w:rPr>
          <w:t>[</w:t>
        </w:r>
        <w:proofErr w:type="gramEnd"/>
        <w:r w:rsidR="008F54FE">
          <w:rPr>
            <w:sz w:val="23"/>
            <w:szCs w:val="23"/>
          </w:rPr>
          <w:t>rephrase]</w:t>
        </w:r>
      </w:ins>
      <w:r w:rsidRPr="003C18BD">
        <w:rPr>
          <w:sz w:val="23"/>
          <w:szCs w:val="23"/>
        </w:rPr>
        <w:t xml:space="preserve">. One study by </w:t>
      </w:r>
      <w:proofErr w:type="spellStart"/>
      <w:r w:rsidRPr="003C18BD">
        <w:rPr>
          <w:sz w:val="23"/>
          <w:szCs w:val="23"/>
        </w:rPr>
        <w:t>Boyarski</w:t>
      </w:r>
      <w:proofErr w:type="spellEnd"/>
      <w:r w:rsidRPr="003C18BD">
        <w:rPr>
          <w:sz w:val="23"/>
          <w:szCs w:val="23"/>
        </w:rPr>
        <w:t xml:space="preserve"> in 1998 examined the varying features of legacy fonts and modern typefaces designed for digital displays. This study wasn't planned to determine which fonts were better than others regarding readability. It did offer a scientific way to discern which features of new typefaces for dyslexics </w:t>
      </w:r>
      <w:ins w:id="62" w:author="Paul Rothwell" w:date="2016-04-18T20:00:00Z">
        <w:r w:rsidR="008F54FE">
          <w:rPr>
            <w:sz w:val="23"/>
            <w:szCs w:val="23"/>
          </w:rPr>
          <w:t>[were wh</w:t>
        </w:r>
      </w:ins>
      <w:ins w:id="63" w:author="Paul Rothwell" w:date="2016-04-18T20:01:00Z">
        <w:r w:rsidR="008F54FE">
          <w:rPr>
            <w:sz w:val="23"/>
            <w:szCs w:val="23"/>
          </w:rPr>
          <w:t>a</w:t>
        </w:r>
      </w:ins>
      <w:ins w:id="64" w:author="Paul Rothwell" w:date="2016-04-18T20:00:00Z">
        <w:r w:rsidR="008F54FE">
          <w:rPr>
            <w:sz w:val="23"/>
            <w:szCs w:val="23"/>
          </w:rPr>
          <w:t xml:space="preserve">t?] </w:t>
        </w:r>
      </w:ins>
      <w:r w:rsidRPr="003C18BD">
        <w:rPr>
          <w:sz w:val="23"/>
          <w:szCs w:val="23"/>
        </w:rPr>
        <w:t xml:space="preserve">and which was to be </w:t>
      </w:r>
      <w:proofErr w:type="gramStart"/>
      <w:r w:rsidRPr="003C18BD">
        <w:rPr>
          <w:sz w:val="23"/>
          <w:szCs w:val="23"/>
        </w:rPr>
        <w:t xml:space="preserve">on </w:t>
      </w:r>
      <w:ins w:id="65" w:author="Paul Rothwell" w:date="2016-04-18T20:01:00Z">
        <w:r w:rsidR="008F54FE">
          <w:rPr>
            <w:sz w:val="23"/>
            <w:szCs w:val="23"/>
          </w:rPr>
          <w:t>??</w:t>
        </w:r>
        <w:proofErr w:type="gramEnd"/>
        <w:r w:rsidR="008F54FE">
          <w:rPr>
            <w:sz w:val="23"/>
            <w:szCs w:val="23"/>
          </w:rPr>
          <w:t xml:space="preserve"> </w:t>
        </w:r>
      </w:ins>
      <w:proofErr w:type="gramStart"/>
      <w:r w:rsidRPr="003C18BD">
        <w:rPr>
          <w:sz w:val="23"/>
          <w:szCs w:val="23"/>
        </w:rPr>
        <w:t>allow</w:t>
      </w:r>
      <w:proofErr w:type="gramEnd"/>
      <w:r w:rsidRPr="003C18BD">
        <w:rPr>
          <w:sz w:val="23"/>
          <w:szCs w:val="23"/>
        </w:rPr>
        <w:t xml:space="preserve"> them to be more easily read on screen.</w:t>
      </w:r>
      <w:ins w:id="66" w:author="Paul Rothwell" w:date="2016-04-18T20:00:00Z">
        <w:r w:rsidR="008F54FE">
          <w:rPr>
            <w:sz w:val="23"/>
            <w:szCs w:val="23"/>
          </w:rPr>
          <w:t>[rephrase]</w:t>
        </w:r>
      </w:ins>
    </w:p>
    <w:p w14:paraId="0DF2B50D" w14:textId="36D6F85F" w:rsidR="003A3BAB" w:rsidRPr="003C18BD" w:rsidRDefault="008F54FE" w:rsidP="003C18BD">
      <w:pPr>
        <w:spacing w:line="480" w:lineRule="auto"/>
        <w:rPr>
          <w:sz w:val="23"/>
          <w:szCs w:val="23"/>
        </w:rPr>
      </w:pPr>
      <w:ins w:id="67" w:author="Paul Rothwell" w:date="2016-04-18T20:01:00Z">
        <w:r>
          <w:rPr>
            <w:sz w:val="23"/>
            <w:szCs w:val="23"/>
          </w:rPr>
          <w:t>[</w:t>
        </w:r>
        <w:proofErr w:type="gramStart"/>
        <w:r>
          <w:rPr>
            <w:sz w:val="23"/>
            <w:szCs w:val="23"/>
          </w:rPr>
          <w:t>consider</w:t>
        </w:r>
        <w:proofErr w:type="gramEnd"/>
        <w:r>
          <w:rPr>
            <w:sz w:val="23"/>
            <w:szCs w:val="23"/>
          </w:rPr>
          <w:t xml:space="preserve"> moving the following description of </w:t>
        </w:r>
      </w:ins>
      <w:ins w:id="68" w:author="Paul Rothwell" w:date="2016-04-18T20:02:00Z">
        <w:r>
          <w:rPr>
            <w:sz w:val="23"/>
            <w:szCs w:val="23"/>
          </w:rPr>
          <w:t>t</w:t>
        </w:r>
        <w:r w:rsidRPr="003C18BD">
          <w:rPr>
            <w:sz w:val="23"/>
            <w:szCs w:val="23"/>
          </w:rPr>
          <w:t xml:space="preserve">he </w:t>
        </w:r>
        <w:proofErr w:type="spellStart"/>
        <w:r w:rsidRPr="003C18BD">
          <w:rPr>
            <w:sz w:val="23"/>
            <w:szCs w:val="23"/>
          </w:rPr>
          <w:t>OpenDyslexia</w:t>
        </w:r>
        <w:proofErr w:type="spellEnd"/>
        <w:r w:rsidRPr="003C18BD">
          <w:rPr>
            <w:sz w:val="23"/>
            <w:szCs w:val="23"/>
          </w:rPr>
          <w:t xml:space="preserve"> font</w:t>
        </w:r>
        <w:r>
          <w:rPr>
            <w:sz w:val="23"/>
            <w:szCs w:val="23"/>
          </w:rPr>
          <w:t xml:space="preserve"> to an earlier part of the paper.]</w:t>
        </w:r>
      </w:ins>
    </w:p>
    <w:p w14:paraId="33187297" w14:textId="65FDF7F5" w:rsidR="003A3BAB" w:rsidRPr="003C18BD" w:rsidRDefault="003A3BAB" w:rsidP="003C18BD">
      <w:pPr>
        <w:spacing w:line="480" w:lineRule="auto"/>
        <w:rPr>
          <w:sz w:val="23"/>
          <w:szCs w:val="23"/>
        </w:rPr>
      </w:pPr>
      <w:r w:rsidRPr="003C18BD">
        <w:rPr>
          <w:sz w:val="23"/>
          <w:szCs w:val="23"/>
        </w:rPr>
        <w:t xml:space="preserve">The </w:t>
      </w:r>
      <w:proofErr w:type="spellStart"/>
      <w:r w:rsidR="001D6DFA" w:rsidRPr="003C18BD">
        <w:rPr>
          <w:sz w:val="23"/>
          <w:szCs w:val="23"/>
        </w:rPr>
        <w:t>OpenDyslexia</w:t>
      </w:r>
      <w:proofErr w:type="spellEnd"/>
      <w:r w:rsidRPr="003C18BD">
        <w:rPr>
          <w:sz w:val="23"/>
          <w:szCs w:val="23"/>
        </w:rPr>
        <w:t xml:space="preserve"> font was made with the goal of helping with some of the symptoms of dyslexia. The font is based on the concept that the letters </w:t>
      </w:r>
      <w:del w:id="69" w:author="Paul Rothwell" w:date="2016-04-18T20:01:00Z">
        <w:r w:rsidRPr="003C18BD" w:rsidDel="008F54FE">
          <w:rPr>
            <w:sz w:val="23"/>
            <w:szCs w:val="23"/>
          </w:rPr>
          <w:delText xml:space="preserve">are </w:delText>
        </w:r>
      </w:del>
      <w:ins w:id="70" w:author="Paul Rothwell" w:date="2016-04-18T20:01:00Z">
        <w:r w:rsidR="008F54FE">
          <w:rPr>
            <w:sz w:val="23"/>
            <w:szCs w:val="23"/>
          </w:rPr>
          <w:t>have</w:t>
        </w:r>
        <w:r w:rsidR="008F54FE" w:rsidRPr="003C18BD">
          <w:rPr>
            <w:sz w:val="23"/>
            <w:szCs w:val="23"/>
          </w:rPr>
          <w:t xml:space="preserve"> </w:t>
        </w:r>
      </w:ins>
      <w:r w:rsidRPr="003C18BD">
        <w:rPr>
          <w:sz w:val="23"/>
          <w:szCs w:val="23"/>
        </w:rPr>
        <w:t>heav</w:t>
      </w:r>
      <w:ins w:id="71" w:author="Paul Rothwell" w:date="2016-04-18T20:01:00Z">
        <w:r w:rsidR="008F54FE">
          <w:rPr>
            <w:sz w:val="23"/>
            <w:szCs w:val="23"/>
          </w:rPr>
          <w:t>il</w:t>
        </w:r>
      </w:ins>
      <w:r w:rsidRPr="003C18BD">
        <w:rPr>
          <w:sz w:val="23"/>
          <w:szCs w:val="23"/>
        </w:rPr>
        <w:t xml:space="preserve">y weighted bottoms to indicate direction. This aids in recognizing the correct letter and which part of the letter is down </w:t>
      </w:r>
      <w:r w:rsidRPr="003C18BD">
        <w:rPr>
          <w:sz w:val="23"/>
          <w:szCs w:val="23"/>
        </w:rPr>
        <w:lastRenderedPageBreak/>
        <w:t xml:space="preserve">as it helps your brain from rotating them. Consistently weighted bottoms can also contribute to reinforcing the line of text. </w:t>
      </w:r>
    </w:p>
    <w:p w14:paraId="4BF0CD8B" w14:textId="77777777" w:rsidR="003A3BAB" w:rsidRDefault="003A3BAB" w:rsidP="003C18BD">
      <w:pPr>
        <w:spacing w:line="480" w:lineRule="auto"/>
        <w:rPr>
          <w:sz w:val="23"/>
          <w:szCs w:val="23"/>
        </w:rPr>
      </w:pPr>
    </w:p>
    <w:p w14:paraId="07720E21" w14:textId="77777777" w:rsidR="003C18BD" w:rsidRDefault="003C18BD" w:rsidP="003C18BD">
      <w:pPr>
        <w:spacing w:line="480" w:lineRule="auto"/>
        <w:rPr>
          <w:sz w:val="23"/>
          <w:szCs w:val="23"/>
        </w:rPr>
      </w:pPr>
    </w:p>
    <w:p w14:paraId="3D94C847" w14:textId="77777777" w:rsidR="003C18BD" w:rsidRDefault="003C18BD" w:rsidP="003C18BD">
      <w:pPr>
        <w:spacing w:line="480" w:lineRule="auto"/>
        <w:rPr>
          <w:sz w:val="23"/>
          <w:szCs w:val="23"/>
        </w:rPr>
      </w:pPr>
    </w:p>
    <w:p w14:paraId="0FD41FCA" w14:textId="77777777" w:rsidR="003C18BD" w:rsidRDefault="003C18BD" w:rsidP="003C18BD">
      <w:pPr>
        <w:spacing w:line="480" w:lineRule="auto"/>
        <w:rPr>
          <w:sz w:val="23"/>
          <w:szCs w:val="23"/>
        </w:rPr>
      </w:pPr>
    </w:p>
    <w:p w14:paraId="57D4539C" w14:textId="77777777" w:rsidR="003C18BD" w:rsidRPr="003C18BD" w:rsidRDefault="003C18BD" w:rsidP="003C18BD">
      <w:pPr>
        <w:spacing w:line="480" w:lineRule="auto"/>
        <w:rPr>
          <w:sz w:val="23"/>
          <w:szCs w:val="23"/>
        </w:rPr>
      </w:pPr>
    </w:p>
    <w:p w14:paraId="700A1A4C" w14:textId="5C521802" w:rsidR="003A3BAB" w:rsidRPr="003C18BD" w:rsidRDefault="003A3BAB" w:rsidP="003C18BD">
      <w:pPr>
        <w:spacing w:line="480" w:lineRule="auto"/>
        <w:rPr>
          <w:sz w:val="23"/>
          <w:szCs w:val="23"/>
        </w:rPr>
      </w:pPr>
      <w:r w:rsidRPr="003C18BD">
        <w:rPr>
          <w:sz w:val="23"/>
          <w:szCs w:val="23"/>
        </w:rPr>
        <w:t xml:space="preserve">The unique shape of </w:t>
      </w:r>
      <w:r w:rsidR="001D6DFA" w:rsidRPr="003C18BD">
        <w:rPr>
          <w:sz w:val="23"/>
          <w:szCs w:val="23"/>
        </w:rPr>
        <w:t>each</w:t>
      </w:r>
      <w:r w:rsidRPr="003C18BD">
        <w:rPr>
          <w:sz w:val="23"/>
          <w:szCs w:val="23"/>
        </w:rPr>
        <w:t xml:space="preserve"> letter in the </w:t>
      </w:r>
      <w:proofErr w:type="spellStart"/>
      <w:r w:rsidR="001D6DFA" w:rsidRPr="003C18BD">
        <w:rPr>
          <w:sz w:val="23"/>
          <w:szCs w:val="23"/>
        </w:rPr>
        <w:t>OpenDyslexia</w:t>
      </w:r>
      <w:proofErr w:type="spellEnd"/>
      <w:r w:rsidRPr="003C18BD">
        <w:rPr>
          <w:sz w:val="23"/>
          <w:szCs w:val="23"/>
        </w:rPr>
        <w:t xml:space="preserve"> font can help prevent confusion through flipping and swapping as the font is unlike that of other fonts the brain </w:t>
      </w:r>
      <w:del w:id="72" w:author="Paul Rothwell" w:date="2016-04-18T20:03:00Z">
        <w:r w:rsidRPr="003C18BD" w:rsidDel="008F54FE">
          <w:rPr>
            <w:sz w:val="23"/>
            <w:szCs w:val="23"/>
          </w:rPr>
          <w:delText xml:space="preserve">is </w:delText>
        </w:r>
      </w:del>
      <w:ins w:id="73" w:author="Paul Rothwell" w:date="2016-04-18T20:03:00Z">
        <w:r w:rsidR="008F54FE">
          <w:rPr>
            <w:sz w:val="23"/>
            <w:szCs w:val="23"/>
          </w:rPr>
          <w:t>ha</w:t>
        </w:r>
        <w:r w:rsidR="008F54FE" w:rsidRPr="003C18BD">
          <w:rPr>
            <w:sz w:val="23"/>
            <w:szCs w:val="23"/>
          </w:rPr>
          <w:t xml:space="preserve">s </w:t>
        </w:r>
      </w:ins>
      <w:r w:rsidRPr="003C18BD">
        <w:rPr>
          <w:sz w:val="23"/>
          <w:szCs w:val="23"/>
        </w:rPr>
        <w:t xml:space="preserve">seen before. </w:t>
      </w:r>
    </w:p>
    <w:p w14:paraId="4E9FB66B" w14:textId="77777777" w:rsidR="003A3BAB" w:rsidRPr="003C18BD" w:rsidRDefault="003A3BAB" w:rsidP="003C18BD">
      <w:pPr>
        <w:spacing w:line="480" w:lineRule="auto"/>
        <w:rPr>
          <w:sz w:val="23"/>
          <w:szCs w:val="23"/>
        </w:rPr>
      </w:pPr>
    </w:p>
    <w:p w14:paraId="6025F46C" w14:textId="77777777" w:rsidR="003A3BAB" w:rsidRPr="003C18BD" w:rsidRDefault="003A3BAB" w:rsidP="003C18BD">
      <w:pPr>
        <w:spacing w:line="480" w:lineRule="auto"/>
        <w:rPr>
          <w:sz w:val="23"/>
          <w:szCs w:val="23"/>
        </w:rPr>
      </w:pPr>
      <w:r w:rsidRPr="003C18BD">
        <w:rPr>
          <w:sz w:val="23"/>
          <w:szCs w:val="23"/>
        </w:rPr>
        <w:t xml:space="preserve"> As you can see below.</w:t>
      </w:r>
    </w:p>
    <w:p w14:paraId="2B1EAD00" w14:textId="77777777" w:rsidR="003A3BAB" w:rsidRDefault="003A3BAB" w:rsidP="003A3BAB">
      <w:pPr>
        <w:spacing w:line="360" w:lineRule="auto"/>
      </w:pPr>
    </w:p>
    <w:p w14:paraId="52DFA3B4" w14:textId="77777777" w:rsidR="003A3BAB" w:rsidRDefault="003A3BAB" w:rsidP="003A3BAB">
      <w:pPr>
        <w:spacing w:line="360" w:lineRule="auto"/>
      </w:pPr>
      <w:r>
        <w:rPr>
          <w:noProof/>
          <w:lang w:val="en-IE" w:eastAsia="en-IE"/>
        </w:rPr>
        <w:drawing>
          <wp:inline distT="0" distB="0" distL="0" distR="0" wp14:anchorId="2CD040DE" wp14:editId="4C553CFE">
            <wp:extent cx="5727700" cy="2184400"/>
            <wp:effectExtent l="0" t="0" r="12700" b="0"/>
            <wp:docPr id="4" name="Picture 4" descr="/Users/robertgabriel/Desktop/OpenDyslexic3Regular-s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obertgabriel/Desktop/OpenDyslexic3Regular-sampl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184400"/>
                    </a:xfrm>
                    <a:prstGeom prst="rect">
                      <a:avLst/>
                    </a:prstGeom>
                    <a:noFill/>
                    <a:ln>
                      <a:noFill/>
                    </a:ln>
                  </pic:spPr>
                </pic:pic>
              </a:graphicData>
            </a:graphic>
          </wp:inline>
        </w:drawing>
      </w:r>
    </w:p>
    <w:p w14:paraId="7D5FE0AF" w14:textId="77777777" w:rsidR="003A3BAB" w:rsidRDefault="003A3BAB" w:rsidP="003A3BAB">
      <w:pPr>
        <w:spacing w:line="360" w:lineRule="auto"/>
      </w:pPr>
    </w:p>
    <w:p w14:paraId="07986F9A" w14:textId="7BFFA0C4" w:rsidR="003C18BD" w:rsidRDefault="008F54FE" w:rsidP="003A3BAB">
      <w:pPr>
        <w:spacing w:line="360" w:lineRule="auto"/>
      </w:pPr>
      <w:ins w:id="74" w:author="Paul Rothwell" w:date="2016-04-18T20:04:00Z">
        <w:r>
          <w:t>[In the following it is difficult to see how the work being described fits into the section s</w:t>
        </w:r>
      </w:ins>
      <w:ins w:id="75" w:author="Paul Rothwell" w:date="2016-04-18T20:05:00Z">
        <w:r>
          <w:t xml:space="preserve">o far. It had been describing the font and now things have moved on to talk about other research </w:t>
        </w:r>
        <w:r w:rsidR="0031732C">
          <w:t xml:space="preserve">being done. It would be a good idea to try and organize the paper more. Put in separate sections with their own headings and sub-headings and </w:t>
        </w:r>
      </w:ins>
      <w:ins w:id="76" w:author="Paul Rothwell" w:date="2016-04-18T20:06:00Z">
        <w:r w:rsidR="0031732C">
          <w:t xml:space="preserve">decide what each section is going to contribute to the paper and in what order. </w:t>
        </w:r>
      </w:ins>
      <w:ins w:id="77" w:author="Paul Rothwell" w:date="2016-04-18T20:07:00Z">
        <w:r w:rsidR="0031732C">
          <w:t>P</w:t>
        </w:r>
      </w:ins>
      <w:ins w:id="78" w:author="Paul Rothwell" w:date="2016-04-18T20:05:00Z">
        <w:r w:rsidR="0031732C">
          <w:t xml:space="preserve">lace all the related material into sections. </w:t>
        </w:r>
      </w:ins>
      <w:ins w:id="79" w:author="Paul Rothwell" w:date="2016-04-18T20:04:00Z">
        <w:r>
          <w:t>]</w:t>
        </w:r>
      </w:ins>
    </w:p>
    <w:p w14:paraId="623B9EF2" w14:textId="546FE6BB" w:rsidR="003A3BAB" w:rsidRPr="003C18BD" w:rsidRDefault="003A3BAB" w:rsidP="003C18BD">
      <w:pPr>
        <w:spacing w:line="480" w:lineRule="auto"/>
        <w:rPr>
          <w:sz w:val="23"/>
          <w:szCs w:val="23"/>
        </w:rPr>
      </w:pPr>
      <w:r w:rsidRPr="003C18BD">
        <w:rPr>
          <w:sz w:val="23"/>
          <w:szCs w:val="23"/>
        </w:rPr>
        <w:lastRenderedPageBreak/>
        <w:t xml:space="preserve">In the paper co-authored by </w:t>
      </w:r>
      <w:proofErr w:type="spellStart"/>
      <w:r w:rsidRPr="003C18BD">
        <w:rPr>
          <w:sz w:val="23"/>
          <w:szCs w:val="23"/>
        </w:rPr>
        <w:t>Rello</w:t>
      </w:r>
      <w:proofErr w:type="spellEnd"/>
      <w:r w:rsidRPr="003C18BD">
        <w:rPr>
          <w:sz w:val="23"/>
          <w:szCs w:val="23"/>
        </w:rPr>
        <w:t>, she</w:t>
      </w:r>
      <w:ins w:id="80" w:author="Paul Rothwell" w:date="2016-04-18T20:04:00Z">
        <w:r w:rsidR="008F54FE">
          <w:rPr>
            <w:sz w:val="23"/>
            <w:szCs w:val="23"/>
          </w:rPr>
          <w:t xml:space="preserve"> [who?]</w:t>
        </w:r>
      </w:ins>
      <w:r w:rsidRPr="003C18BD">
        <w:rPr>
          <w:sz w:val="23"/>
          <w:szCs w:val="23"/>
        </w:rPr>
        <w:t xml:space="preserve"> noted that dyslexia is a visual reading disability. It is characterized by having difficulties with fluent word recognition and commonly having poor spelling.  Also, in the paper it is estimated to affect 10% of the population in the US. During her research for the paper, she looked into how different algorithms could be used to replace words with more common synonyms that are hard or confusing for dyslexics.</w:t>
      </w:r>
    </w:p>
    <w:p w14:paraId="244D900B" w14:textId="77777777" w:rsidR="003A3BAB" w:rsidRPr="003C18BD" w:rsidRDefault="003A3BAB" w:rsidP="003C18BD">
      <w:pPr>
        <w:spacing w:line="480" w:lineRule="auto"/>
        <w:rPr>
          <w:sz w:val="23"/>
          <w:szCs w:val="23"/>
        </w:rPr>
      </w:pPr>
    </w:p>
    <w:p w14:paraId="4E9BBF93" w14:textId="6990117D" w:rsidR="003A3BAB" w:rsidRPr="003C18BD" w:rsidRDefault="003A3BAB" w:rsidP="003C18BD">
      <w:pPr>
        <w:spacing w:line="480" w:lineRule="auto"/>
        <w:rPr>
          <w:sz w:val="23"/>
          <w:szCs w:val="23"/>
        </w:rPr>
      </w:pPr>
      <w:r w:rsidRPr="003C18BD">
        <w:rPr>
          <w:sz w:val="23"/>
          <w:szCs w:val="23"/>
        </w:rPr>
        <w:t xml:space="preserve">She looked into using eye tracking and facial expression analysis to discover what a dyslexia-friendly Web </w:t>
      </w:r>
      <w:ins w:id="81" w:author="Paul Rothwell" w:date="2016-04-18T20:07:00Z">
        <w:r w:rsidR="0031732C">
          <w:rPr>
            <w:sz w:val="23"/>
            <w:szCs w:val="23"/>
          </w:rPr>
          <w:t xml:space="preserve">page? </w:t>
        </w:r>
      </w:ins>
      <w:proofErr w:type="gramStart"/>
      <w:r w:rsidRPr="003C18BD">
        <w:rPr>
          <w:sz w:val="23"/>
          <w:szCs w:val="23"/>
        </w:rPr>
        <w:t>would</w:t>
      </w:r>
      <w:proofErr w:type="gramEnd"/>
      <w:r w:rsidRPr="003C18BD">
        <w:rPr>
          <w:sz w:val="23"/>
          <w:szCs w:val="23"/>
        </w:rPr>
        <w:t xml:space="preserve"> </w:t>
      </w:r>
      <w:r w:rsidR="001D6DFA" w:rsidRPr="003C18BD">
        <w:rPr>
          <w:sz w:val="23"/>
          <w:szCs w:val="23"/>
        </w:rPr>
        <w:t>be</w:t>
      </w:r>
      <w:ins w:id="82" w:author="Paul Rothwell" w:date="2016-04-18T20:07:00Z">
        <w:r w:rsidR="0031732C">
          <w:rPr>
            <w:sz w:val="23"/>
            <w:szCs w:val="23"/>
          </w:rPr>
          <w:t xml:space="preserve"> like?</w:t>
        </w:r>
      </w:ins>
      <w:r w:rsidR="001D6DFA" w:rsidRPr="003C18BD">
        <w:rPr>
          <w:sz w:val="23"/>
          <w:szCs w:val="23"/>
        </w:rPr>
        <w:t>. There</w:t>
      </w:r>
      <w:r w:rsidRPr="003C18BD">
        <w:rPr>
          <w:sz w:val="23"/>
          <w:szCs w:val="23"/>
        </w:rPr>
        <w:t xml:space="preserve"> are already dozens of fonts made available that claim being dyslexia-friendly. This was one of the first times that HCI techniques were used to test the impact of </w:t>
      </w:r>
      <w:ins w:id="83" w:author="Paul Rothwell" w:date="2016-04-18T20:07:00Z">
        <w:r w:rsidR="0031732C">
          <w:rPr>
            <w:sz w:val="23"/>
            <w:szCs w:val="23"/>
          </w:rPr>
          <w:t>k</w:t>
        </w:r>
      </w:ins>
      <w:del w:id="84" w:author="Paul Rothwell" w:date="2016-04-18T20:07:00Z">
        <w:r w:rsidRPr="003C18BD" w:rsidDel="0031732C">
          <w:rPr>
            <w:sz w:val="23"/>
            <w:szCs w:val="23"/>
          </w:rPr>
          <w:delText>K</w:delText>
        </w:r>
      </w:del>
      <w:r w:rsidRPr="003C18BD">
        <w:rPr>
          <w:sz w:val="23"/>
          <w:szCs w:val="23"/>
        </w:rPr>
        <w:t xml:space="preserve">ey interface design elements group sample of people with </w:t>
      </w:r>
      <w:proofErr w:type="gramStart"/>
      <w:r w:rsidRPr="003C18BD">
        <w:rPr>
          <w:sz w:val="23"/>
          <w:szCs w:val="23"/>
        </w:rPr>
        <w:t>dyslexia</w:t>
      </w:r>
      <w:ins w:id="85" w:author="Paul Rothwell" w:date="2016-04-18T20:08:00Z">
        <w:r w:rsidR="0031732C">
          <w:rPr>
            <w:sz w:val="23"/>
            <w:szCs w:val="23"/>
          </w:rPr>
          <w:t>[</w:t>
        </w:r>
        <w:proofErr w:type="gramEnd"/>
        <w:r w:rsidR="0031732C">
          <w:rPr>
            <w:sz w:val="23"/>
            <w:szCs w:val="23"/>
          </w:rPr>
          <w:t>unclear]</w:t>
        </w:r>
      </w:ins>
      <w:r w:rsidRPr="003C18BD">
        <w:rPr>
          <w:sz w:val="23"/>
          <w:szCs w:val="23"/>
        </w:rPr>
        <w:t xml:space="preserve">. </w:t>
      </w:r>
    </w:p>
    <w:p w14:paraId="4811527A" w14:textId="77777777" w:rsidR="003A3BAB" w:rsidRPr="003C18BD" w:rsidRDefault="003A3BAB" w:rsidP="003C18BD">
      <w:pPr>
        <w:spacing w:line="480" w:lineRule="auto"/>
        <w:rPr>
          <w:sz w:val="23"/>
          <w:szCs w:val="23"/>
        </w:rPr>
      </w:pPr>
    </w:p>
    <w:p w14:paraId="5B95F79F" w14:textId="5DF8017B" w:rsidR="003A3BAB" w:rsidRPr="003C18BD" w:rsidRDefault="003A3BAB" w:rsidP="003C18BD">
      <w:pPr>
        <w:spacing w:line="480" w:lineRule="auto"/>
        <w:rPr>
          <w:sz w:val="23"/>
          <w:szCs w:val="23"/>
        </w:rPr>
      </w:pPr>
      <w:r w:rsidRPr="003C18BD">
        <w:rPr>
          <w:sz w:val="23"/>
          <w:szCs w:val="23"/>
        </w:rPr>
        <w:t xml:space="preserve">The list of variables stated in </w:t>
      </w:r>
      <w:proofErr w:type="spellStart"/>
      <w:r w:rsidRPr="003C18BD">
        <w:rPr>
          <w:sz w:val="23"/>
          <w:szCs w:val="23"/>
        </w:rPr>
        <w:t>Rello's</w:t>
      </w:r>
      <w:proofErr w:type="spellEnd"/>
      <w:r w:rsidRPr="003C18BD">
        <w:rPr>
          <w:sz w:val="23"/>
          <w:szCs w:val="23"/>
        </w:rPr>
        <w:t xml:space="preserve"> experiments was very complete. Ranging from paragraph spacing, character spacing, line spacing to the font size and type. Also touched on was the column width, gray scales and </w:t>
      </w:r>
      <w:del w:id="86" w:author="Paul Rothwell" w:date="2016-04-22T12:28:00Z">
        <w:r w:rsidRPr="003C18BD" w:rsidDel="00A92EF3">
          <w:rPr>
            <w:sz w:val="23"/>
            <w:szCs w:val="23"/>
          </w:rPr>
          <w:delText>color</w:delText>
        </w:r>
      </w:del>
      <w:proofErr w:type="spellStart"/>
      <w:ins w:id="87" w:author="Paul Rothwell" w:date="2016-04-22T12:28:00Z">
        <w:r w:rsidR="00A92EF3">
          <w:rPr>
            <w:sz w:val="23"/>
            <w:szCs w:val="23"/>
          </w:rPr>
          <w:t>colour</w:t>
        </w:r>
      </w:ins>
      <w:proofErr w:type="spellEnd"/>
      <w:r w:rsidRPr="003C18BD">
        <w:rPr>
          <w:sz w:val="23"/>
          <w:szCs w:val="23"/>
        </w:rPr>
        <w:t xml:space="preserve"> pairs.</w:t>
      </w:r>
    </w:p>
    <w:p w14:paraId="23497EC8" w14:textId="77777777" w:rsidR="003A3BAB" w:rsidRPr="003C18BD" w:rsidRDefault="003A3BAB" w:rsidP="003C18BD">
      <w:pPr>
        <w:spacing w:line="480" w:lineRule="auto"/>
        <w:rPr>
          <w:sz w:val="23"/>
          <w:szCs w:val="23"/>
        </w:rPr>
      </w:pPr>
    </w:p>
    <w:p w14:paraId="55918756" w14:textId="1B29F659" w:rsidR="003A3BAB" w:rsidRPr="003C18BD" w:rsidRDefault="003A3BAB" w:rsidP="003C18BD">
      <w:pPr>
        <w:spacing w:line="480" w:lineRule="auto"/>
        <w:rPr>
          <w:sz w:val="23"/>
          <w:szCs w:val="23"/>
        </w:rPr>
      </w:pPr>
      <w:r w:rsidRPr="003C18BD">
        <w:rPr>
          <w:sz w:val="23"/>
          <w:szCs w:val="23"/>
        </w:rPr>
        <w:t xml:space="preserve">A </w:t>
      </w:r>
      <w:r w:rsidR="001D6DFA" w:rsidRPr="003C18BD">
        <w:rPr>
          <w:sz w:val="23"/>
          <w:szCs w:val="23"/>
        </w:rPr>
        <w:t>summarized</w:t>
      </w:r>
      <w:r w:rsidRPr="003C18BD">
        <w:rPr>
          <w:sz w:val="23"/>
          <w:szCs w:val="23"/>
        </w:rPr>
        <w:t xml:space="preserve"> version of </w:t>
      </w:r>
      <w:proofErr w:type="spellStart"/>
      <w:r w:rsidRPr="003C18BD">
        <w:rPr>
          <w:sz w:val="23"/>
          <w:szCs w:val="23"/>
        </w:rPr>
        <w:t>Rello's</w:t>
      </w:r>
      <w:proofErr w:type="spellEnd"/>
      <w:r w:rsidRPr="003C18BD">
        <w:rPr>
          <w:sz w:val="23"/>
          <w:szCs w:val="23"/>
        </w:rPr>
        <w:t xml:space="preserve"> findings is </w:t>
      </w:r>
      <w:del w:id="88" w:author="Paul Rothwell" w:date="2016-04-18T20:08:00Z">
        <w:r w:rsidR="001D6DFA" w:rsidRPr="003C18BD" w:rsidDel="0031732C">
          <w:rPr>
            <w:sz w:val="23"/>
            <w:szCs w:val="23"/>
          </w:rPr>
          <w:delText>summarized</w:delText>
        </w:r>
        <w:r w:rsidRPr="003C18BD" w:rsidDel="0031732C">
          <w:rPr>
            <w:sz w:val="23"/>
            <w:szCs w:val="23"/>
          </w:rPr>
          <w:delText xml:space="preserve"> </w:delText>
        </w:r>
      </w:del>
      <w:ins w:id="89" w:author="Paul Rothwell" w:date="2016-04-18T20:08:00Z">
        <w:r w:rsidR="0031732C">
          <w:rPr>
            <w:sz w:val="23"/>
            <w:szCs w:val="23"/>
          </w:rPr>
          <w:t>presented</w:t>
        </w:r>
        <w:r w:rsidR="0031732C" w:rsidRPr="003C18BD">
          <w:rPr>
            <w:sz w:val="23"/>
            <w:szCs w:val="23"/>
          </w:rPr>
          <w:t xml:space="preserve"> </w:t>
        </w:r>
      </w:ins>
      <w:r w:rsidRPr="003C18BD">
        <w:rPr>
          <w:sz w:val="23"/>
          <w:szCs w:val="23"/>
        </w:rPr>
        <w:t xml:space="preserve">in an upcoming paper in which she details visual details that make reading online much easier for dyslexics. One great example is how she learned that </w:t>
      </w:r>
      <w:ins w:id="90" w:author="Paul Rothwell" w:date="2016-04-18T20:08:00Z">
        <w:r w:rsidR="0031732C">
          <w:rPr>
            <w:sz w:val="23"/>
            <w:szCs w:val="23"/>
          </w:rPr>
          <w:t xml:space="preserve">the </w:t>
        </w:r>
      </w:ins>
      <w:r w:rsidRPr="003C18BD">
        <w:rPr>
          <w:sz w:val="23"/>
          <w:szCs w:val="23"/>
        </w:rPr>
        <w:t xml:space="preserve">larger the font size, the better, "’18 </w:t>
      </w:r>
      <w:r w:rsidR="001D6DFA" w:rsidRPr="003C18BD">
        <w:rPr>
          <w:sz w:val="23"/>
          <w:szCs w:val="23"/>
        </w:rPr>
        <w:t>pt.</w:t>
      </w:r>
      <w:r w:rsidRPr="003C18BD">
        <w:rPr>
          <w:sz w:val="23"/>
          <w:szCs w:val="23"/>
        </w:rPr>
        <w:t>’ seemed to be the optimal setting" she stated</w:t>
      </w:r>
      <w:proofErr w:type="gramStart"/>
      <w:r w:rsidRPr="003C18BD">
        <w:rPr>
          <w:sz w:val="23"/>
          <w:szCs w:val="23"/>
        </w:rPr>
        <w:t>.</w:t>
      </w:r>
      <w:ins w:id="91" w:author="Paul Rothwell" w:date="2016-04-18T20:08:00Z">
        <w:r w:rsidR="0031732C">
          <w:rPr>
            <w:sz w:val="23"/>
            <w:szCs w:val="23"/>
          </w:rPr>
          <w:t>[</w:t>
        </w:r>
        <w:proofErr w:type="gramEnd"/>
        <w:r w:rsidR="0031732C">
          <w:rPr>
            <w:sz w:val="23"/>
            <w:szCs w:val="23"/>
          </w:rPr>
          <w:t>the notion of an optimal size of 18 contradicts the notion of the larger the better.]</w:t>
        </w:r>
      </w:ins>
    </w:p>
    <w:p w14:paraId="4B01CF6D" w14:textId="79DC82E0" w:rsidR="003A3BAB" w:rsidRPr="003C18BD" w:rsidRDefault="0031732C" w:rsidP="003C18BD">
      <w:pPr>
        <w:spacing w:line="480" w:lineRule="auto"/>
        <w:rPr>
          <w:sz w:val="23"/>
          <w:szCs w:val="23"/>
        </w:rPr>
      </w:pPr>
      <w:ins w:id="92" w:author="Paul Rothwell" w:date="2016-04-18T20:09:00Z">
        <w:r>
          <w:rPr>
            <w:sz w:val="23"/>
            <w:szCs w:val="23"/>
          </w:rPr>
          <w:t>[All of this section describing this work needs to be organized. Decide what exactly you want to tell your reader.</w:t>
        </w:r>
      </w:ins>
      <w:ins w:id="93" w:author="Paul Rothwell" w:date="2016-04-18T20:10:00Z">
        <w:r>
          <w:rPr>
            <w:sz w:val="23"/>
            <w:szCs w:val="23"/>
          </w:rPr>
          <w:t xml:space="preserve"> At the moment it skips about too much and reads like a scattering of interesting facts – try to put it together so that it builds an understanding of the work it describes.</w:t>
        </w:r>
      </w:ins>
      <w:ins w:id="94" w:author="Paul Rothwell" w:date="2016-04-18T20:09:00Z">
        <w:r>
          <w:rPr>
            <w:sz w:val="23"/>
            <w:szCs w:val="23"/>
          </w:rPr>
          <w:t>]</w:t>
        </w:r>
      </w:ins>
    </w:p>
    <w:p w14:paraId="1F7F52A1" w14:textId="77777777" w:rsidR="003A3BAB" w:rsidRPr="003C18BD" w:rsidRDefault="003A3BAB" w:rsidP="003C18BD">
      <w:pPr>
        <w:spacing w:line="480" w:lineRule="auto"/>
        <w:rPr>
          <w:sz w:val="23"/>
          <w:szCs w:val="23"/>
        </w:rPr>
      </w:pPr>
      <w:r w:rsidRPr="003C18BD">
        <w:rPr>
          <w:sz w:val="23"/>
          <w:szCs w:val="23"/>
        </w:rPr>
        <w:lastRenderedPageBreak/>
        <w:t xml:space="preserve">Another significant highlight from the paper was font types; she concluded that italics tended to have an enormous negative impact. She noticed that sans serif, monospaced and Roman font styles significantly improved the reading performance of those with dyslexia. </w:t>
      </w:r>
    </w:p>
    <w:p w14:paraId="7291AFA5" w14:textId="77777777" w:rsidR="003A3BAB" w:rsidRPr="003C18BD" w:rsidRDefault="003A3BAB" w:rsidP="003C18BD">
      <w:pPr>
        <w:spacing w:line="480" w:lineRule="auto"/>
        <w:rPr>
          <w:sz w:val="23"/>
          <w:szCs w:val="23"/>
        </w:rPr>
      </w:pPr>
    </w:p>
    <w:p w14:paraId="5A0C3FE1" w14:textId="1426F45C" w:rsidR="003A3BAB" w:rsidRPr="003C18BD" w:rsidRDefault="003A3BAB" w:rsidP="003C18BD">
      <w:pPr>
        <w:spacing w:line="480" w:lineRule="auto"/>
        <w:rPr>
          <w:sz w:val="23"/>
          <w:szCs w:val="23"/>
        </w:rPr>
      </w:pPr>
      <w:r w:rsidRPr="003C18BD">
        <w:rPr>
          <w:sz w:val="23"/>
          <w:szCs w:val="23"/>
        </w:rPr>
        <w:t>She stated in the report, and I would agree</w:t>
      </w:r>
      <w:ins w:id="95" w:author="Paul Rothwell" w:date="2016-04-18T20:11:00Z">
        <w:r w:rsidR="0031732C">
          <w:rPr>
            <w:sz w:val="23"/>
            <w:szCs w:val="23"/>
          </w:rPr>
          <w:t>,</w:t>
        </w:r>
      </w:ins>
      <w:r w:rsidRPr="003C18BD">
        <w:rPr>
          <w:sz w:val="23"/>
          <w:szCs w:val="23"/>
        </w:rPr>
        <w:t xml:space="preserve"> that the use of the following font Helvetica, Courier and Computer Modern Unicode are excellent typefaces to make sure your website is dyslexia-friendly.</w:t>
      </w:r>
      <w:ins w:id="96" w:author="Paul Rothwell" w:date="2016-04-22T12:26:00Z">
        <w:r w:rsidR="00A92EF3">
          <w:rPr>
            <w:sz w:val="23"/>
            <w:szCs w:val="23"/>
          </w:rPr>
          <w:t>[can you get into more on the reasons why this is so?]</w:t>
        </w:r>
      </w:ins>
    </w:p>
    <w:p w14:paraId="22FB8D28" w14:textId="77777777" w:rsidR="003A3BAB" w:rsidRPr="003C18BD" w:rsidRDefault="003A3BAB" w:rsidP="003C18BD">
      <w:pPr>
        <w:spacing w:line="480" w:lineRule="auto"/>
        <w:rPr>
          <w:sz w:val="23"/>
          <w:szCs w:val="23"/>
        </w:rPr>
      </w:pPr>
    </w:p>
    <w:p w14:paraId="2762F905" w14:textId="77777777" w:rsidR="003A3BAB" w:rsidRDefault="003A3BAB" w:rsidP="003A3BAB">
      <w:pPr>
        <w:spacing w:line="360" w:lineRule="auto"/>
      </w:pPr>
    </w:p>
    <w:p w14:paraId="1AF80538" w14:textId="77777777" w:rsidR="003A3BAB" w:rsidRDefault="003A3BAB" w:rsidP="003A3BAB">
      <w:pPr>
        <w:spacing w:line="360" w:lineRule="auto"/>
      </w:pPr>
    </w:p>
    <w:p w14:paraId="37ECE500" w14:textId="77777777" w:rsidR="003A3BAB" w:rsidRDefault="003A3BAB" w:rsidP="003A3BAB">
      <w:pPr>
        <w:spacing w:line="360" w:lineRule="auto"/>
      </w:pPr>
    </w:p>
    <w:p w14:paraId="6B6825AD" w14:textId="77777777" w:rsidR="00545728" w:rsidRDefault="00545728" w:rsidP="003A3BAB">
      <w:pPr>
        <w:spacing w:line="360" w:lineRule="auto"/>
      </w:pPr>
    </w:p>
    <w:p w14:paraId="157A43C1" w14:textId="77777777" w:rsidR="00545728" w:rsidRDefault="00545728" w:rsidP="003A3BAB">
      <w:pPr>
        <w:spacing w:line="360" w:lineRule="auto"/>
      </w:pPr>
    </w:p>
    <w:p w14:paraId="0E85F7CB" w14:textId="77777777" w:rsidR="00545728" w:rsidRDefault="00545728" w:rsidP="003A3BAB">
      <w:pPr>
        <w:spacing w:line="360" w:lineRule="auto"/>
      </w:pPr>
    </w:p>
    <w:p w14:paraId="447FCE75" w14:textId="77777777" w:rsidR="00545728" w:rsidRDefault="00545728" w:rsidP="003A3BAB">
      <w:pPr>
        <w:spacing w:line="360" w:lineRule="auto"/>
      </w:pPr>
    </w:p>
    <w:p w14:paraId="762042AE" w14:textId="77777777" w:rsidR="00545728" w:rsidRDefault="00545728" w:rsidP="003A3BAB">
      <w:pPr>
        <w:spacing w:line="360" w:lineRule="auto"/>
      </w:pPr>
    </w:p>
    <w:p w14:paraId="4EAB07CB" w14:textId="77777777" w:rsidR="00545728" w:rsidRDefault="00545728" w:rsidP="003A3BAB">
      <w:pPr>
        <w:spacing w:line="360" w:lineRule="auto"/>
      </w:pPr>
    </w:p>
    <w:p w14:paraId="1619F88F" w14:textId="77777777" w:rsidR="003A3BAB" w:rsidRDefault="003A3BAB" w:rsidP="003A3BAB">
      <w:pPr>
        <w:spacing w:line="360" w:lineRule="auto"/>
      </w:pPr>
    </w:p>
    <w:p w14:paraId="7D614B54" w14:textId="5CA43F07" w:rsidR="003A3BAB" w:rsidRDefault="003A3BAB" w:rsidP="003A3BAB">
      <w:pPr>
        <w:pStyle w:val="Heading1"/>
        <w:jc w:val="center"/>
      </w:pPr>
      <w:r>
        <w:t>Colo</w:t>
      </w:r>
      <w:ins w:id="97" w:author="Paul Rothwell" w:date="2016-04-18T20:11:00Z">
        <w:r w:rsidR="0031732C">
          <w:t>u</w:t>
        </w:r>
      </w:ins>
      <w:r>
        <w:t>rs</w:t>
      </w:r>
    </w:p>
    <w:p w14:paraId="1893DD5D" w14:textId="77777777" w:rsidR="003A3BAB" w:rsidRDefault="003A3BAB" w:rsidP="003A3BAB"/>
    <w:p w14:paraId="7B9FF865" w14:textId="77777777" w:rsidR="003A3BAB" w:rsidRPr="003A3BAB" w:rsidRDefault="003A3BAB" w:rsidP="003A3BAB"/>
    <w:p w14:paraId="43094310" w14:textId="77777777" w:rsidR="003A3BAB" w:rsidRDefault="003A3BAB" w:rsidP="003A3BAB">
      <w:r>
        <w:rPr>
          <w:noProof/>
          <w:lang w:val="en-IE" w:eastAsia="en-IE"/>
        </w:rPr>
        <w:drawing>
          <wp:inline distT="0" distB="0" distL="0" distR="0" wp14:anchorId="7D11CCE3" wp14:editId="2EEE20E5">
            <wp:extent cx="5796558" cy="2352040"/>
            <wp:effectExtent l="0" t="0" r="0" b="10160"/>
            <wp:docPr id="5" name="Picture 5" descr="/Users/robertgabriel/Desktop/Screen Shot 2016-04-06 at 12.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obertgabriel/Desktop/Screen Shot 2016-04-06 at 12.02.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7434" cy="2360511"/>
                    </a:xfrm>
                    <a:prstGeom prst="rect">
                      <a:avLst/>
                    </a:prstGeom>
                    <a:noFill/>
                    <a:ln>
                      <a:noFill/>
                    </a:ln>
                  </pic:spPr>
                </pic:pic>
              </a:graphicData>
            </a:graphic>
          </wp:inline>
        </w:drawing>
      </w:r>
    </w:p>
    <w:p w14:paraId="555E86C4" w14:textId="77777777" w:rsidR="003A3BAB" w:rsidRDefault="003A3BAB" w:rsidP="003A3BAB"/>
    <w:p w14:paraId="2664F1C2" w14:textId="071F99D4" w:rsidR="003A3BAB" w:rsidRPr="003C18BD" w:rsidRDefault="003A3BAB" w:rsidP="003C18BD">
      <w:pPr>
        <w:spacing w:line="480" w:lineRule="auto"/>
        <w:rPr>
          <w:sz w:val="23"/>
          <w:szCs w:val="23"/>
        </w:rPr>
      </w:pPr>
      <w:r w:rsidRPr="003C18BD">
        <w:rPr>
          <w:sz w:val="23"/>
          <w:szCs w:val="23"/>
        </w:rPr>
        <w:t xml:space="preserve">Another huge area regarding web accessibility is </w:t>
      </w:r>
      <w:proofErr w:type="spellStart"/>
      <w:r w:rsidR="001D6DFA" w:rsidRPr="003C18BD">
        <w:rPr>
          <w:sz w:val="23"/>
          <w:szCs w:val="23"/>
        </w:rPr>
        <w:t>colo</w:t>
      </w:r>
      <w:ins w:id="98" w:author="Paul Rothwell" w:date="2016-04-22T12:26:00Z">
        <w:r w:rsidR="00A92EF3">
          <w:rPr>
            <w:sz w:val="23"/>
            <w:szCs w:val="23"/>
          </w:rPr>
          <w:t>u</w:t>
        </w:r>
      </w:ins>
      <w:r w:rsidR="001D6DFA" w:rsidRPr="003C18BD">
        <w:rPr>
          <w:sz w:val="23"/>
          <w:szCs w:val="23"/>
        </w:rPr>
        <w:t>rs</w:t>
      </w:r>
      <w:proofErr w:type="spellEnd"/>
      <w:r w:rsidRPr="003C18BD">
        <w:rPr>
          <w:sz w:val="23"/>
          <w:szCs w:val="23"/>
        </w:rPr>
        <w:t xml:space="preserve">. </w:t>
      </w:r>
      <w:del w:id="99" w:author="Paul Rothwell" w:date="2016-04-22T12:27:00Z">
        <w:r w:rsidRPr="003C18BD" w:rsidDel="00A92EF3">
          <w:rPr>
            <w:sz w:val="23"/>
            <w:szCs w:val="23"/>
          </w:rPr>
          <w:delText>Looking at</w:delText>
        </w:r>
      </w:del>
      <w:ins w:id="100" w:author="Paul Rothwell" w:date="2016-04-22T12:27:00Z">
        <w:r w:rsidR="00A92EF3">
          <w:rPr>
            <w:sz w:val="23"/>
            <w:szCs w:val="23"/>
          </w:rPr>
          <w:t>This is dealt with in</w:t>
        </w:r>
      </w:ins>
      <w:r w:rsidRPr="003C18BD">
        <w:rPr>
          <w:sz w:val="23"/>
          <w:szCs w:val="23"/>
        </w:rPr>
        <w:t xml:space="preserve"> the research report by the W3C communities (Web developers who make the W3C specifications)</w:t>
      </w:r>
      <w:proofErr w:type="gramStart"/>
      <w:r w:rsidRPr="003C18BD">
        <w:rPr>
          <w:sz w:val="23"/>
          <w:szCs w:val="23"/>
        </w:rPr>
        <w:t>.</w:t>
      </w:r>
      <w:ins w:id="101" w:author="Paul Rothwell" w:date="2016-04-22T12:27:00Z">
        <w:r w:rsidR="00A92EF3">
          <w:rPr>
            <w:sz w:val="23"/>
            <w:szCs w:val="23"/>
          </w:rPr>
          <w:t>[</w:t>
        </w:r>
        <w:proofErr w:type="gramEnd"/>
        <w:r w:rsidR="00A92EF3">
          <w:rPr>
            <w:sz w:val="23"/>
            <w:szCs w:val="23"/>
          </w:rPr>
          <w:t>give reference]</w:t>
        </w:r>
      </w:ins>
    </w:p>
    <w:p w14:paraId="099B702E" w14:textId="5FE0E215" w:rsidR="003A3BAB" w:rsidRPr="003C18BD" w:rsidRDefault="003A3BAB" w:rsidP="003C18BD">
      <w:pPr>
        <w:spacing w:line="480" w:lineRule="auto"/>
        <w:rPr>
          <w:sz w:val="23"/>
          <w:szCs w:val="23"/>
        </w:rPr>
      </w:pPr>
      <w:r w:rsidRPr="003C18BD">
        <w:rPr>
          <w:sz w:val="23"/>
          <w:szCs w:val="23"/>
        </w:rPr>
        <w:t xml:space="preserve">In the study, they </w:t>
      </w:r>
      <w:r w:rsidR="001D6DFA" w:rsidRPr="003C18BD">
        <w:rPr>
          <w:sz w:val="23"/>
          <w:szCs w:val="23"/>
        </w:rPr>
        <w:t>analyze</w:t>
      </w:r>
      <w:r w:rsidRPr="003C18BD">
        <w:rPr>
          <w:sz w:val="23"/>
          <w:szCs w:val="23"/>
        </w:rPr>
        <w:t xml:space="preserve"> how the aspects of text customization, text and background </w:t>
      </w:r>
      <w:del w:id="102" w:author="Paul Rothwell" w:date="2016-04-22T12:27:00Z">
        <w:r w:rsidR="001D6DFA" w:rsidRPr="003C18BD" w:rsidDel="00A92EF3">
          <w:rPr>
            <w:sz w:val="23"/>
            <w:szCs w:val="23"/>
          </w:rPr>
          <w:delText>color</w:delText>
        </w:r>
      </w:del>
      <w:proofErr w:type="spellStart"/>
      <w:ins w:id="103" w:author="Paul Rothwell" w:date="2016-04-22T12:27:00Z">
        <w:r w:rsidR="00A92EF3">
          <w:rPr>
            <w:sz w:val="23"/>
            <w:szCs w:val="23"/>
          </w:rPr>
          <w:t>colour</w:t>
        </w:r>
      </w:ins>
      <w:r w:rsidR="001D6DFA" w:rsidRPr="003C18BD">
        <w:rPr>
          <w:sz w:val="23"/>
          <w:szCs w:val="23"/>
        </w:rPr>
        <w:t>s</w:t>
      </w:r>
      <w:proofErr w:type="spellEnd"/>
      <w:r w:rsidRPr="003C18BD">
        <w:rPr>
          <w:sz w:val="23"/>
          <w:szCs w:val="23"/>
        </w:rPr>
        <w:t xml:space="preserve"> can improve readability of people with dyslexia</w:t>
      </w:r>
      <w:r w:rsidR="00B308E5">
        <w:rPr>
          <w:sz w:val="23"/>
          <w:szCs w:val="23"/>
        </w:rPr>
        <w:t>, th</w:t>
      </w:r>
      <w:ins w:id="104" w:author="Paul Rothwell" w:date="2016-04-22T12:29:00Z">
        <w:r w:rsidR="00A92EF3">
          <w:rPr>
            <w:sz w:val="23"/>
            <w:szCs w:val="23"/>
          </w:rPr>
          <w:t>r</w:t>
        </w:r>
      </w:ins>
      <w:r w:rsidR="00B308E5">
        <w:rPr>
          <w:sz w:val="23"/>
          <w:szCs w:val="23"/>
        </w:rPr>
        <w:t xml:space="preserve">ough </w:t>
      </w:r>
      <w:del w:id="105" w:author="Paul Rothwell" w:date="2016-04-22T12:29:00Z">
        <w:r w:rsidR="00B308E5" w:rsidDel="00A92EF3">
          <w:rPr>
            <w:sz w:val="23"/>
            <w:szCs w:val="23"/>
          </w:rPr>
          <w:delText xml:space="preserve">a </w:delText>
        </w:r>
      </w:del>
      <w:r w:rsidR="00B308E5">
        <w:rPr>
          <w:sz w:val="23"/>
          <w:szCs w:val="23"/>
        </w:rPr>
        <w:t xml:space="preserve">different </w:t>
      </w:r>
      <w:del w:id="106" w:author="Paul Rothwell" w:date="2016-04-22T12:27:00Z">
        <w:r w:rsidR="00B308E5" w:rsidDel="00A92EF3">
          <w:rPr>
            <w:sz w:val="23"/>
            <w:szCs w:val="23"/>
          </w:rPr>
          <w:delText>color</w:delText>
        </w:r>
      </w:del>
      <w:proofErr w:type="spellStart"/>
      <w:ins w:id="107" w:author="Paul Rothwell" w:date="2016-04-22T12:28:00Z">
        <w:r w:rsidR="00A92EF3">
          <w:rPr>
            <w:sz w:val="23"/>
            <w:szCs w:val="23"/>
          </w:rPr>
          <w:t>colour</w:t>
        </w:r>
      </w:ins>
      <w:proofErr w:type="spellEnd"/>
      <w:r w:rsidR="00B308E5">
        <w:rPr>
          <w:sz w:val="23"/>
          <w:szCs w:val="23"/>
        </w:rPr>
        <w:t xml:space="preserve"> mixes and </w:t>
      </w:r>
      <w:r w:rsidR="00183C10">
        <w:rPr>
          <w:sz w:val="23"/>
          <w:szCs w:val="23"/>
        </w:rPr>
        <w:t>brightness</w:t>
      </w:r>
      <w:r w:rsidR="00B308E5">
        <w:rPr>
          <w:sz w:val="23"/>
          <w:szCs w:val="23"/>
        </w:rPr>
        <w:t xml:space="preserve"> </w:t>
      </w:r>
      <w:r w:rsidR="00183C10">
        <w:rPr>
          <w:sz w:val="23"/>
          <w:szCs w:val="23"/>
        </w:rPr>
        <w:t>levels</w:t>
      </w:r>
      <w:r w:rsidRPr="003C18BD">
        <w:rPr>
          <w:sz w:val="23"/>
          <w:szCs w:val="23"/>
        </w:rPr>
        <w:t xml:space="preserve">. In previous studies, it came to light that particular text and background </w:t>
      </w:r>
      <w:del w:id="108" w:author="Paul Rothwell" w:date="2016-04-22T12:27:00Z">
        <w:r w:rsidR="001D6DFA" w:rsidRPr="003C18BD" w:rsidDel="00A92EF3">
          <w:rPr>
            <w:sz w:val="23"/>
            <w:szCs w:val="23"/>
          </w:rPr>
          <w:delText>color</w:delText>
        </w:r>
      </w:del>
      <w:proofErr w:type="spellStart"/>
      <w:ins w:id="109" w:author="Paul Rothwell" w:date="2016-04-22T12:28:00Z">
        <w:r w:rsidR="00A92EF3">
          <w:rPr>
            <w:sz w:val="23"/>
            <w:szCs w:val="23"/>
          </w:rPr>
          <w:t>colour</w:t>
        </w:r>
      </w:ins>
      <w:proofErr w:type="spellEnd"/>
      <w:r w:rsidRPr="003C18BD">
        <w:rPr>
          <w:sz w:val="23"/>
          <w:szCs w:val="23"/>
        </w:rPr>
        <w:t xml:space="preserve"> combinations can be beneficial for reading on the screen for those with </w:t>
      </w:r>
      <w:r w:rsidR="00E74C87" w:rsidRPr="003C18BD">
        <w:rPr>
          <w:sz w:val="23"/>
          <w:szCs w:val="23"/>
        </w:rPr>
        <w:t>dyslexia.</w:t>
      </w:r>
      <w:r w:rsidR="00E74C87">
        <w:rPr>
          <w:sz w:val="23"/>
          <w:szCs w:val="23"/>
        </w:rPr>
        <w:t xml:space="preserve"> [</w:t>
      </w:r>
      <w:r w:rsidR="00C67F1B">
        <w:rPr>
          <w:sz w:val="23"/>
          <w:szCs w:val="23"/>
        </w:rPr>
        <w:t>8]</w:t>
      </w:r>
    </w:p>
    <w:p w14:paraId="2B2B39E1" w14:textId="77777777" w:rsidR="003A3BAB" w:rsidRPr="003C18BD" w:rsidRDefault="003A3BAB" w:rsidP="003C18BD">
      <w:pPr>
        <w:spacing w:line="480" w:lineRule="auto"/>
        <w:rPr>
          <w:sz w:val="23"/>
          <w:szCs w:val="23"/>
        </w:rPr>
      </w:pPr>
    </w:p>
    <w:p w14:paraId="345823D0" w14:textId="3CF75979" w:rsidR="003A3BAB" w:rsidRDefault="003A3BAB" w:rsidP="003C18BD">
      <w:pPr>
        <w:spacing w:line="480" w:lineRule="auto"/>
        <w:rPr>
          <w:sz w:val="23"/>
          <w:szCs w:val="23"/>
        </w:rPr>
      </w:pPr>
      <w:r w:rsidRPr="003C18BD">
        <w:rPr>
          <w:sz w:val="23"/>
          <w:szCs w:val="23"/>
        </w:rPr>
        <w:t xml:space="preserve">Several text </w:t>
      </w:r>
      <w:r w:rsidR="001D6DFA" w:rsidRPr="003C18BD">
        <w:rPr>
          <w:sz w:val="23"/>
          <w:szCs w:val="23"/>
        </w:rPr>
        <w:t>customization</w:t>
      </w:r>
      <w:r w:rsidRPr="003C18BD">
        <w:rPr>
          <w:sz w:val="23"/>
          <w:szCs w:val="23"/>
        </w:rPr>
        <w:t xml:space="preserve"> suggestions agree that user with dyslexia prefer lower brightness and </w:t>
      </w:r>
      <w:del w:id="110" w:author="Paul Rothwell" w:date="2016-04-22T12:27:00Z">
        <w:r w:rsidR="001D6DFA" w:rsidRPr="003C18BD" w:rsidDel="00A92EF3">
          <w:rPr>
            <w:sz w:val="23"/>
            <w:szCs w:val="23"/>
          </w:rPr>
          <w:delText>color</w:delText>
        </w:r>
      </w:del>
      <w:proofErr w:type="spellStart"/>
      <w:ins w:id="111" w:author="Paul Rothwell" w:date="2016-04-22T12:28:00Z">
        <w:r w:rsidR="00A92EF3">
          <w:rPr>
            <w:sz w:val="23"/>
            <w:szCs w:val="23"/>
          </w:rPr>
          <w:t>colour</w:t>
        </w:r>
      </w:ins>
      <w:proofErr w:type="spellEnd"/>
      <w:r w:rsidRPr="003C18BD">
        <w:rPr>
          <w:sz w:val="23"/>
          <w:szCs w:val="23"/>
        </w:rPr>
        <w:t xml:space="preserve"> differences among </w:t>
      </w:r>
      <w:del w:id="112" w:author="Paul Rothwell" w:date="2016-04-22T12:30:00Z">
        <w:r w:rsidRPr="003C18BD" w:rsidDel="00A92EF3">
          <w:rPr>
            <w:sz w:val="23"/>
            <w:szCs w:val="23"/>
          </w:rPr>
          <w:delText xml:space="preserve">with </w:delText>
        </w:r>
      </w:del>
      <w:r w:rsidRPr="003C18BD">
        <w:rPr>
          <w:sz w:val="23"/>
          <w:szCs w:val="23"/>
        </w:rPr>
        <w:t>text and background compared</w:t>
      </w:r>
      <w:r w:rsidR="005B789C">
        <w:rPr>
          <w:sz w:val="23"/>
          <w:szCs w:val="23"/>
        </w:rPr>
        <w:t xml:space="preserve"> to</w:t>
      </w:r>
      <w:r w:rsidRPr="003C18BD">
        <w:rPr>
          <w:sz w:val="23"/>
          <w:szCs w:val="23"/>
        </w:rPr>
        <w:t xml:space="preserve"> the average user (British Dyslexia Association, 2012). To be aware that the relationship between this preference and the minimum </w:t>
      </w:r>
      <w:del w:id="113" w:author="Paul Rothwell" w:date="2016-04-22T12:27:00Z">
        <w:r w:rsidR="001D6DFA" w:rsidRPr="003C18BD" w:rsidDel="00A92EF3">
          <w:rPr>
            <w:sz w:val="23"/>
            <w:szCs w:val="23"/>
          </w:rPr>
          <w:delText>color</w:delText>
        </w:r>
      </w:del>
      <w:proofErr w:type="spellStart"/>
      <w:ins w:id="114" w:author="Paul Rothwell" w:date="2016-04-22T12:29:00Z">
        <w:r w:rsidR="00A92EF3">
          <w:rPr>
            <w:sz w:val="23"/>
            <w:szCs w:val="23"/>
          </w:rPr>
          <w:t>colour</w:t>
        </w:r>
      </w:ins>
      <w:proofErr w:type="spellEnd"/>
      <w:r w:rsidRPr="003C18BD">
        <w:rPr>
          <w:sz w:val="23"/>
          <w:szCs w:val="23"/>
        </w:rPr>
        <w:t xml:space="preserve"> luminosity ratio directed by the W3C has not been </w:t>
      </w:r>
      <w:proofErr w:type="gramStart"/>
      <w:r w:rsidR="00E74C87" w:rsidRPr="003C18BD">
        <w:rPr>
          <w:sz w:val="23"/>
          <w:szCs w:val="23"/>
        </w:rPr>
        <w:t>studied</w:t>
      </w:r>
      <w:ins w:id="115" w:author="Paul Rothwell" w:date="2016-04-22T12:30:00Z">
        <w:r w:rsidR="00A92EF3">
          <w:rPr>
            <w:sz w:val="23"/>
            <w:szCs w:val="23"/>
          </w:rPr>
          <w:t>[</w:t>
        </w:r>
        <w:proofErr w:type="gramEnd"/>
        <w:r w:rsidR="00A92EF3">
          <w:rPr>
            <w:sz w:val="23"/>
            <w:szCs w:val="23"/>
          </w:rPr>
          <w:t>rephrase]</w:t>
        </w:r>
      </w:ins>
      <w:r w:rsidR="00E74C87" w:rsidRPr="003C18BD">
        <w:rPr>
          <w:sz w:val="23"/>
          <w:szCs w:val="23"/>
        </w:rPr>
        <w:t>.</w:t>
      </w:r>
      <w:r w:rsidR="00E74C87">
        <w:rPr>
          <w:sz w:val="23"/>
          <w:szCs w:val="23"/>
        </w:rPr>
        <w:t xml:space="preserve"> [</w:t>
      </w:r>
      <w:r w:rsidR="00B10B19">
        <w:rPr>
          <w:sz w:val="23"/>
          <w:szCs w:val="23"/>
        </w:rPr>
        <w:t>10]</w:t>
      </w:r>
    </w:p>
    <w:p w14:paraId="1256D6E2" w14:textId="77777777" w:rsidR="00545728" w:rsidRDefault="00545728" w:rsidP="003C18BD">
      <w:pPr>
        <w:spacing w:line="480" w:lineRule="auto"/>
        <w:rPr>
          <w:sz w:val="23"/>
          <w:szCs w:val="23"/>
        </w:rPr>
      </w:pPr>
    </w:p>
    <w:p w14:paraId="287E514D" w14:textId="77777777" w:rsidR="00545728" w:rsidRDefault="00545728" w:rsidP="003C18BD">
      <w:pPr>
        <w:spacing w:line="480" w:lineRule="auto"/>
        <w:rPr>
          <w:sz w:val="23"/>
          <w:szCs w:val="23"/>
        </w:rPr>
      </w:pPr>
    </w:p>
    <w:p w14:paraId="1101CF77" w14:textId="77777777" w:rsidR="00545728" w:rsidRDefault="00545728" w:rsidP="003C18BD">
      <w:pPr>
        <w:spacing w:line="480" w:lineRule="auto"/>
        <w:rPr>
          <w:sz w:val="23"/>
          <w:szCs w:val="23"/>
        </w:rPr>
      </w:pPr>
    </w:p>
    <w:p w14:paraId="0D80CF91" w14:textId="77777777" w:rsidR="00545728" w:rsidRPr="003C18BD" w:rsidRDefault="00545728" w:rsidP="003C18BD">
      <w:pPr>
        <w:spacing w:line="480" w:lineRule="auto"/>
        <w:rPr>
          <w:sz w:val="23"/>
          <w:szCs w:val="23"/>
        </w:rPr>
      </w:pPr>
    </w:p>
    <w:p w14:paraId="3462A972" w14:textId="77777777" w:rsidR="003A3BAB" w:rsidRPr="003C18BD" w:rsidRDefault="003A3BAB" w:rsidP="003C18BD">
      <w:pPr>
        <w:spacing w:line="480" w:lineRule="auto"/>
        <w:rPr>
          <w:sz w:val="23"/>
          <w:szCs w:val="23"/>
        </w:rPr>
      </w:pPr>
    </w:p>
    <w:p w14:paraId="480B4DCF" w14:textId="031FC60A" w:rsidR="003A3BAB" w:rsidRPr="003C18BD" w:rsidRDefault="003A3BAB" w:rsidP="003C18BD">
      <w:pPr>
        <w:spacing w:line="480" w:lineRule="auto"/>
        <w:rPr>
          <w:sz w:val="23"/>
          <w:szCs w:val="23"/>
        </w:rPr>
      </w:pPr>
      <w:r w:rsidRPr="003C18BD">
        <w:rPr>
          <w:sz w:val="23"/>
          <w:szCs w:val="23"/>
        </w:rPr>
        <w:t xml:space="preserve">In the study taken by the W3C, they tested previous recommendations and then compared them with the W3C algorithm (The W3C algorithm suggests </w:t>
      </w:r>
      <w:del w:id="116" w:author="Paul Rothwell" w:date="2016-04-22T12:30:00Z">
        <w:r w:rsidRPr="003C18BD" w:rsidDel="00A92EF3">
          <w:rPr>
            <w:sz w:val="23"/>
            <w:szCs w:val="23"/>
          </w:rPr>
          <w:delText xml:space="preserve">to </w:delText>
        </w:r>
      </w:del>
      <w:r w:rsidRPr="003C18BD">
        <w:rPr>
          <w:sz w:val="23"/>
          <w:szCs w:val="23"/>
        </w:rPr>
        <w:t>avoid</w:t>
      </w:r>
      <w:ins w:id="117" w:author="Paul Rothwell" w:date="2016-04-22T12:30:00Z">
        <w:r w:rsidR="00A92EF3">
          <w:rPr>
            <w:sz w:val="23"/>
            <w:szCs w:val="23"/>
          </w:rPr>
          <w:t>ance of</w:t>
        </w:r>
      </w:ins>
      <w:r w:rsidRPr="003C18BD">
        <w:rPr>
          <w:sz w:val="23"/>
          <w:szCs w:val="23"/>
        </w:rPr>
        <w:t xml:space="preserve"> brightness differences less than 125 and </w:t>
      </w:r>
      <w:del w:id="118" w:author="Paul Rothwell" w:date="2016-04-22T12:27:00Z">
        <w:r w:rsidR="001D6DFA" w:rsidRPr="003C18BD" w:rsidDel="00A92EF3">
          <w:rPr>
            <w:sz w:val="23"/>
            <w:szCs w:val="23"/>
          </w:rPr>
          <w:delText>color</w:delText>
        </w:r>
      </w:del>
      <w:proofErr w:type="spellStart"/>
      <w:ins w:id="119" w:author="Paul Rothwell" w:date="2016-04-22T12:29:00Z">
        <w:r w:rsidR="00A92EF3">
          <w:rPr>
            <w:sz w:val="23"/>
            <w:szCs w:val="23"/>
          </w:rPr>
          <w:t>colour</w:t>
        </w:r>
      </w:ins>
      <w:proofErr w:type="spellEnd"/>
      <w:r w:rsidRPr="003C18BD">
        <w:rPr>
          <w:sz w:val="23"/>
          <w:szCs w:val="23"/>
        </w:rPr>
        <w:t xml:space="preserve"> differences less than 500). The tests were done </w:t>
      </w:r>
      <w:del w:id="120" w:author="Paul Rothwell" w:date="2016-04-22T12:31:00Z">
        <w:r w:rsidRPr="003C18BD" w:rsidDel="00A92EF3">
          <w:rPr>
            <w:sz w:val="23"/>
            <w:szCs w:val="23"/>
          </w:rPr>
          <w:delText xml:space="preserve">on </w:delText>
        </w:r>
      </w:del>
      <w:ins w:id="121" w:author="Paul Rothwell" w:date="2016-04-22T12:31:00Z">
        <w:r w:rsidR="00A92EF3">
          <w:rPr>
            <w:sz w:val="23"/>
            <w:szCs w:val="23"/>
          </w:rPr>
          <w:t>using</w:t>
        </w:r>
        <w:r w:rsidR="00A92EF3" w:rsidRPr="003C18BD">
          <w:rPr>
            <w:sz w:val="23"/>
            <w:szCs w:val="23"/>
          </w:rPr>
          <w:t xml:space="preserve"> </w:t>
        </w:r>
      </w:ins>
      <w:r w:rsidRPr="003C18BD">
        <w:rPr>
          <w:sz w:val="23"/>
          <w:szCs w:val="23"/>
        </w:rPr>
        <w:t>a control</w:t>
      </w:r>
      <w:del w:id="122" w:author="Paul Rothwell" w:date="2016-04-22T12:30:00Z">
        <w:r w:rsidRPr="003C18BD" w:rsidDel="00A92EF3">
          <w:rPr>
            <w:sz w:val="23"/>
            <w:szCs w:val="23"/>
          </w:rPr>
          <w:delText>led</w:delText>
        </w:r>
      </w:del>
      <w:r w:rsidRPr="003C18BD">
        <w:rPr>
          <w:sz w:val="23"/>
          <w:szCs w:val="23"/>
        </w:rPr>
        <w:t xml:space="preserve"> </w:t>
      </w:r>
      <w:ins w:id="123" w:author="Paul Rothwell" w:date="2016-04-22T12:31:00Z">
        <w:r w:rsidR="00A92EF3">
          <w:rPr>
            <w:sz w:val="23"/>
            <w:szCs w:val="23"/>
          </w:rPr>
          <w:t xml:space="preserve">and test </w:t>
        </w:r>
      </w:ins>
      <w:proofErr w:type="gramStart"/>
      <w:r w:rsidRPr="003C18BD">
        <w:rPr>
          <w:sz w:val="23"/>
          <w:szCs w:val="23"/>
        </w:rPr>
        <w:t>group</w:t>
      </w:r>
      <w:ins w:id="124" w:author="Paul Rothwell" w:date="2016-04-22T12:31:00Z">
        <w:r w:rsidR="00A92EF3">
          <w:rPr>
            <w:sz w:val="23"/>
            <w:szCs w:val="23"/>
          </w:rPr>
          <w:t>[</w:t>
        </w:r>
        <w:proofErr w:type="gramEnd"/>
        <w:r w:rsidR="00A92EF3">
          <w:rPr>
            <w:sz w:val="23"/>
            <w:szCs w:val="23"/>
          </w:rPr>
          <w:t>I am guessing here but this is the usual setup in an experiment.]</w:t>
        </w:r>
      </w:ins>
      <w:r w:rsidRPr="003C18BD">
        <w:rPr>
          <w:sz w:val="23"/>
          <w:szCs w:val="23"/>
        </w:rPr>
        <w:t xml:space="preserve">. It is shown that the user performance and preferences, among the different </w:t>
      </w:r>
      <w:del w:id="125" w:author="Paul Rothwell" w:date="2016-04-22T12:27:00Z">
        <w:r w:rsidR="001D6DFA" w:rsidRPr="003C18BD" w:rsidDel="00A92EF3">
          <w:rPr>
            <w:sz w:val="23"/>
            <w:szCs w:val="23"/>
          </w:rPr>
          <w:delText>color</w:delText>
        </w:r>
      </w:del>
      <w:proofErr w:type="spellStart"/>
      <w:ins w:id="126" w:author="Paul Rothwell" w:date="2016-04-22T12:29:00Z">
        <w:r w:rsidR="00A92EF3">
          <w:rPr>
            <w:sz w:val="23"/>
            <w:szCs w:val="23"/>
          </w:rPr>
          <w:t>colour</w:t>
        </w:r>
      </w:ins>
      <w:proofErr w:type="spellEnd"/>
      <w:r w:rsidRPr="003C18BD">
        <w:rPr>
          <w:sz w:val="23"/>
          <w:szCs w:val="23"/>
        </w:rPr>
        <w:t xml:space="preserve"> values across people with and without dyslexia. </w:t>
      </w:r>
      <w:ins w:id="127" w:author="Paul Rothwell" w:date="2016-04-22T12:32:00Z">
        <w:r w:rsidR="00A92EF3">
          <w:rPr>
            <w:sz w:val="23"/>
            <w:szCs w:val="23"/>
          </w:rPr>
          <w:t>[</w:t>
        </w:r>
        <w:proofErr w:type="gramStart"/>
        <w:r w:rsidR="00A92EF3">
          <w:rPr>
            <w:sz w:val="23"/>
            <w:szCs w:val="23"/>
          </w:rPr>
          <w:t>are</w:t>
        </w:r>
        <w:proofErr w:type="gramEnd"/>
        <w:r w:rsidR="00A92EF3">
          <w:rPr>
            <w:sz w:val="23"/>
            <w:szCs w:val="23"/>
          </w:rPr>
          <w:t xml:space="preserve"> what?]</w:t>
        </w:r>
      </w:ins>
    </w:p>
    <w:p w14:paraId="74B4DE67" w14:textId="77777777" w:rsidR="003A3BAB" w:rsidRPr="003C18BD" w:rsidRDefault="003A3BAB" w:rsidP="003C18BD">
      <w:pPr>
        <w:spacing w:line="480" w:lineRule="auto"/>
        <w:rPr>
          <w:sz w:val="23"/>
          <w:szCs w:val="23"/>
        </w:rPr>
      </w:pPr>
    </w:p>
    <w:p w14:paraId="42D2A144" w14:textId="4D3CF873" w:rsidR="003A3BAB" w:rsidRPr="003C18BD" w:rsidRDefault="003A3BAB" w:rsidP="003C18BD">
      <w:pPr>
        <w:spacing w:line="480" w:lineRule="auto"/>
        <w:rPr>
          <w:sz w:val="23"/>
          <w:szCs w:val="23"/>
        </w:rPr>
      </w:pPr>
      <w:r w:rsidRPr="003C18BD">
        <w:rPr>
          <w:sz w:val="23"/>
          <w:szCs w:val="23"/>
        </w:rPr>
        <w:t xml:space="preserve">In the report, the areas of focus were broken </w:t>
      </w:r>
      <w:del w:id="128" w:author="Paul Rothwell" w:date="2016-04-22T12:32:00Z">
        <w:r w:rsidRPr="003C18BD" w:rsidDel="00A92EF3">
          <w:rPr>
            <w:sz w:val="23"/>
            <w:szCs w:val="23"/>
          </w:rPr>
          <w:delText xml:space="preserve">by </w:delText>
        </w:r>
      </w:del>
      <w:ins w:id="129" w:author="Paul Rothwell" w:date="2016-04-22T12:32:00Z">
        <w:r w:rsidR="00A92EF3">
          <w:rPr>
            <w:sz w:val="23"/>
            <w:szCs w:val="23"/>
          </w:rPr>
          <w:t>down</w:t>
        </w:r>
        <w:r w:rsidR="00A92EF3" w:rsidRPr="003C18BD">
          <w:rPr>
            <w:sz w:val="23"/>
            <w:szCs w:val="23"/>
          </w:rPr>
          <w:t xml:space="preserve"> </w:t>
        </w:r>
      </w:ins>
      <w:r w:rsidRPr="003C18BD">
        <w:rPr>
          <w:sz w:val="23"/>
          <w:szCs w:val="23"/>
        </w:rPr>
        <w:t>into the following area</w:t>
      </w:r>
      <w:ins w:id="130" w:author="Paul Rothwell" w:date="2016-04-22T12:32:00Z">
        <w:r w:rsidR="00A92EF3">
          <w:rPr>
            <w:sz w:val="23"/>
            <w:szCs w:val="23"/>
          </w:rPr>
          <w:t>s:</w:t>
        </w:r>
      </w:ins>
      <w:del w:id="131" w:author="Paul Rothwell" w:date="2016-04-22T12:32:00Z">
        <w:r w:rsidRPr="003C18BD" w:rsidDel="00A92EF3">
          <w:rPr>
            <w:sz w:val="23"/>
            <w:szCs w:val="23"/>
          </w:rPr>
          <w:delText>.</w:delText>
        </w:r>
      </w:del>
    </w:p>
    <w:p w14:paraId="25819542" w14:textId="77777777" w:rsidR="003A3BAB" w:rsidRDefault="003A3BAB" w:rsidP="003A3BAB">
      <w:pPr>
        <w:pStyle w:val="ListParagraph"/>
        <w:numPr>
          <w:ilvl w:val="0"/>
          <w:numId w:val="2"/>
        </w:numPr>
        <w:spacing w:line="360" w:lineRule="auto"/>
      </w:pPr>
      <w:r>
        <w:t xml:space="preserve">The performance, measured in reading time. </w:t>
      </w:r>
    </w:p>
    <w:p w14:paraId="7747B980" w14:textId="37143D34" w:rsidR="003A3BAB" w:rsidRDefault="003A3BAB" w:rsidP="003A3BAB">
      <w:pPr>
        <w:pStyle w:val="ListParagraph"/>
        <w:numPr>
          <w:ilvl w:val="0"/>
          <w:numId w:val="2"/>
        </w:numPr>
        <w:spacing w:line="360" w:lineRule="auto"/>
      </w:pPr>
      <w:r>
        <w:t xml:space="preserve">Preferences, represented by the percentage of the </w:t>
      </w:r>
      <w:r w:rsidR="001D6DFA">
        <w:t>participant’s</w:t>
      </w:r>
      <w:r>
        <w:t xml:space="preserve"> choice. </w:t>
      </w:r>
      <w:ins w:id="132" w:author="Paul Rothwell" w:date="2016-04-22T12:32:00Z">
        <w:r w:rsidR="00A92EF3">
          <w:t>[unclear]</w:t>
        </w:r>
      </w:ins>
    </w:p>
    <w:p w14:paraId="15A44A01"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5AB7CE6C" w14:textId="1E7CBD2C" w:rsidR="003A3BAB" w:rsidRPr="003C18BD" w:rsidRDefault="003A3BAB" w:rsidP="003C18BD">
      <w:pPr>
        <w:spacing w:line="480" w:lineRule="auto"/>
        <w:rPr>
          <w:sz w:val="23"/>
          <w:szCs w:val="23"/>
        </w:rPr>
      </w:pPr>
      <w:r w:rsidRPr="003C18BD">
        <w:rPr>
          <w:sz w:val="23"/>
          <w:szCs w:val="23"/>
        </w:rPr>
        <w:t xml:space="preserve">Shorter fixations are preferred to longer ones, as according to other studies, </w:t>
      </w:r>
      <w:ins w:id="133" w:author="Paul Rothwell" w:date="2016-04-22T12:32:00Z">
        <w:r w:rsidR="00A92EF3">
          <w:rPr>
            <w:sz w:val="23"/>
            <w:szCs w:val="23"/>
          </w:rPr>
          <w:t>r</w:t>
        </w:r>
      </w:ins>
      <w:del w:id="134" w:author="Paul Rothwell" w:date="2016-04-22T12:32:00Z">
        <w:r w:rsidRPr="003C18BD" w:rsidDel="00A92EF3">
          <w:rPr>
            <w:sz w:val="23"/>
            <w:szCs w:val="23"/>
          </w:rPr>
          <w:delText>R</w:delText>
        </w:r>
      </w:del>
      <w:r w:rsidRPr="003C18BD">
        <w:rPr>
          <w:sz w:val="23"/>
          <w:szCs w:val="23"/>
        </w:rPr>
        <w:t>eaders pause longer at points where processing loads are larger.</w:t>
      </w:r>
    </w:p>
    <w:p w14:paraId="5876D8B4" w14:textId="77777777" w:rsidR="003A3BAB" w:rsidRPr="003C18BD" w:rsidRDefault="003A3BAB" w:rsidP="003C18BD">
      <w:pPr>
        <w:spacing w:line="480" w:lineRule="auto"/>
        <w:rPr>
          <w:sz w:val="23"/>
          <w:szCs w:val="23"/>
        </w:rPr>
      </w:pPr>
    </w:p>
    <w:p w14:paraId="62645891" w14:textId="1F0494D2" w:rsidR="003A3BAB" w:rsidRPr="003C18BD" w:rsidRDefault="003A3BAB" w:rsidP="003C18BD">
      <w:pPr>
        <w:spacing w:line="480" w:lineRule="auto"/>
        <w:rPr>
          <w:sz w:val="23"/>
          <w:szCs w:val="23"/>
        </w:rPr>
      </w:pPr>
      <w:r w:rsidRPr="003C18BD">
        <w:rPr>
          <w:sz w:val="23"/>
          <w:szCs w:val="23"/>
        </w:rPr>
        <w:t xml:space="preserve">In their results, it was evident the greatest difference among groups is on the black &amp; white pair.  </w:t>
      </w:r>
      <w:ins w:id="135" w:author="Paul Rothwell" w:date="2016-04-22T12:32:00Z">
        <w:r w:rsidR="00A92EF3">
          <w:rPr>
            <w:sz w:val="23"/>
            <w:szCs w:val="23"/>
          </w:rPr>
          <w:t>[</w:t>
        </w:r>
        <w:proofErr w:type="gramStart"/>
        <w:r w:rsidR="00A92EF3">
          <w:rPr>
            <w:sz w:val="23"/>
            <w:szCs w:val="23"/>
          </w:rPr>
          <w:t>what</w:t>
        </w:r>
        <w:proofErr w:type="gramEnd"/>
        <w:r w:rsidR="00A92EF3">
          <w:rPr>
            <w:sz w:val="23"/>
            <w:szCs w:val="23"/>
          </w:rPr>
          <w:t xml:space="preserve"> B&amp;W pair </w:t>
        </w:r>
      </w:ins>
      <w:ins w:id="136" w:author="Paul Rothwell" w:date="2016-04-22T12:33:00Z">
        <w:r w:rsidR="00A92EF3">
          <w:rPr>
            <w:sz w:val="23"/>
            <w:szCs w:val="23"/>
          </w:rPr>
          <w:t>–</w:t>
        </w:r>
      </w:ins>
      <w:ins w:id="137" w:author="Paul Rothwell" w:date="2016-04-22T12:32:00Z">
        <w:r w:rsidR="00A92EF3">
          <w:rPr>
            <w:sz w:val="23"/>
            <w:szCs w:val="23"/>
          </w:rPr>
          <w:t xml:space="preserve"> this </w:t>
        </w:r>
      </w:ins>
      <w:ins w:id="138" w:author="Paul Rothwell" w:date="2016-04-22T12:33:00Z">
        <w:r w:rsidR="00A92EF3">
          <w:rPr>
            <w:sz w:val="23"/>
            <w:szCs w:val="23"/>
          </w:rPr>
          <w:t>has not been explained.]</w:t>
        </w:r>
      </w:ins>
      <w:r w:rsidRPr="003C18BD">
        <w:rPr>
          <w:sz w:val="23"/>
          <w:szCs w:val="23"/>
        </w:rPr>
        <w:t xml:space="preserve">Most of the users tested who didn't have dyslexia (32.5%) preferred the </w:t>
      </w:r>
      <w:del w:id="139" w:author="Paul Rothwell" w:date="2016-04-22T12:28:00Z">
        <w:r w:rsidR="001D6DFA" w:rsidRPr="003C18BD" w:rsidDel="00A92EF3">
          <w:rPr>
            <w:sz w:val="23"/>
            <w:szCs w:val="23"/>
          </w:rPr>
          <w:delText>color</w:delText>
        </w:r>
      </w:del>
      <w:proofErr w:type="spellStart"/>
      <w:ins w:id="140" w:author="Paul Rothwell" w:date="2016-04-22T12:29:00Z">
        <w:r w:rsidR="00A92EF3">
          <w:rPr>
            <w:sz w:val="23"/>
            <w:szCs w:val="23"/>
          </w:rPr>
          <w:t>colour</w:t>
        </w:r>
      </w:ins>
      <w:proofErr w:type="spellEnd"/>
      <w:r w:rsidRPr="003C18BD">
        <w:rPr>
          <w:sz w:val="23"/>
          <w:szCs w:val="23"/>
        </w:rPr>
        <w:t xml:space="preserve"> mixture and only 13.5% of people with dyslexia choose black text on white </w:t>
      </w:r>
      <w:r w:rsidR="001D6DFA" w:rsidRPr="003C18BD">
        <w:rPr>
          <w:sz w:val="23"/>
          <w:szCs w:val="23"/>
        </w:rPr>
        <w:t>background.</w:t>
      </w:r>
    </w:p>
    <w:p w14:paraId="3EA69116" w14:textId="0A00FAA9" w:rsidR="003A3BAB" w:rsidRPr="003C18BD" w:rsidRDefault="00A92EF3" w:rsidP="003C18BD">
      <w:pPr>
        <w:spacing w:line="480" w:lineRule="auto"/>
        <w:rPr>
          <w:sz w:val="23"/>
          <w:szCs w:val="23"/>
        </w:rPr>
      </w:pPr>
      <w:ins w:id="141" w:author="Paul Rothwell" w:date="2016-04-22T12:33:00Z">
        <w:r>
          <w:rPr>
            <w:sz w:val="23"/>
            <w:szCs w:val="23"/>
          </w:rPr>
          <w:t>[</w:t>
        </w:r>
        <w:proofErr w:type="gramStart"/>
        <w:r>
          <w:rPr>
            <w:sz w:val="23"/>
            <w:szCs w:val="23"/>
          </w:rPr>
          <w:t>the</w:t>
        </w:r>
        <w:proofErr w:type="gramEnd"/>
        <w:r>
          <w:rPr>
            <w:sz w:val="23"/>
            <w:szCs w:val="23"/>
          </w:rPr>
          <w:t xml:space="preserve"> experiments’ setups needs to be better explained.]</w:t>
        </w:r>
      </w:ins>
    </w:p>
    <w:p w14:paraId="1718CDBD" w14:textId="2C3798F5" w:rsidR="003A3BAB" w:rsidRPr="003C18BD" w:rsidRDefault="003A3BAB" w:rsidP="003C18BD">
      <w:pPr>
        <w:spacing w:line="480" w:lineRule="auto"/>
        <w:rPr>
          <w:sz w:val="23"/>
          <w:szCs w:val="23"/>
        </w:rPr>
      </w:pPr>
      <w:r w:rsidRPr="003C18BD">
        <w:rPr>
          <w:sz w:val="23"/>
          <w:szCs w:val="23"/>
        </w:rPr>
        <w:t xml:space="preserve">The approach used for testing was so they can separate accessibility needs and personal preferences which they frequently mixed in recommendations regarding </w:t>
      </w:r>
      <w:del w:id="142" w:author="Paul Rothwell" w:date="2016-04-22T12:28:00Z">
        <w:r w:rsidR="001D6DFA" w:rsidRPr="003C18BD" w:rsidDel="00A92EF3">
          <w:rPr>
            <w:sz w:val="23"/>
            <w:szCs w:val="23"/>
          </w:rPr>
          <w:delText>color</w:delText>
        </w:r>
      </w:del>
      <w:proofErr w:type="spellStart"/>
      <w:ins w:id="143" w:author="Paul Rothwell" w:date="2016-04-22T12:29:00Z">
        <w:r w:rsidR="00A92EF3">
          <w:rPr>
            <w:sz w:val="23"/>
            <w:szCs w:val="23"/>
          </w:rPr>
          <w:t>colour</w:t>
        </w:r>
      </w:ins>
      <w:r w:rsidR="001D6DFA" w:rsidRPr="003C18BD">
        <w:rPr>
          <w:sz w:val="23"/>
          <w:szCs w:val="23"/>
        </w:rPr>
        <w:t>s</w:t>
      </w:r>
      <w:proofErr w:type="spellEnd"/>
      <w:r w:rsidRPr="003C18BD">
        <w:rPr>
          <w:sz w:val="23"/>
          <w:szCs w:val="23"/>
        </w:rPr>
        <w:t xml:space="preserve"> and readability.</w:t>
      </w:r>
    </w:p>
    <w:p w14:paraId="2D998FD9" w14:textId="77777777" w:rsidR="003A3BAB" w:rsidRPr="003C18BD" w:rsidRDefault="003A3BAB" w:rsidP="003C18BD">
      <w:pPr>
        <w:spacing w:line="480" w:lineRule="auto"/>
        <w:rPr>
          <w:sz w:val="23"/>
          <w:szCs w:val="23"/>
        </w:rPr>
      </w:pPr>
    </w:p>
    <w:p w14:paraId="0FA973FA" w14:textId="17E9972D" w:rsidR="003A3BAB" w:rsidRPr="003C18BD" w:rsidRDefault="003A3BAB" w:rsidP="003C18BD">
      <w:pPr>
        <w:spacing w:line="480" w:lineRule="auto"/>
        <w:rPr>
          <w:sz w:val="23"/>
          <w:szCs w:val="23"/>
        </w:rPr>
      </w:pPr>
      <w:r w:rsidRPr="003C18BD">
        <w:rPr>
          <w:sz w:val="23"/>
          <w:szCs w:val="23"/>
        </w:rPr>
        <w:t>The tests were composed of two parts:</w:t>
      </w:r>
    </w:p>
    <w:p w14:paraId="72D2EC7F" w14:textId="3AF8A8E4" w:rsidR="003A3BAB" w:rsidRPr="003C18BD" w:rsidRDefault="003C18BD" w:rsidP="003C18BD">
      <w:pPr>
        <w:pStyle w:val="ListParagraph"/>
        <w:numPr>
          <w:ilvl w:val="0"/>
          <w:numId w:val="4"/>
        </w:numPr>
        <w:spacing w:line="480" w:lineRule="auto"/>
        <w:rPr>
          <w:sz w:val="23"/>
          <w:szCs w:val="23"/>
        </w:rPr>
      </w:pPr>
      <w:r>
        <w:rPr>
          <w:sz w:val="23"/>
          <w:szCs w:val="23"/>
        </w:rPr>
        <w:t>S</w:t>
      </w:r>
      <w:r w:rsidR="003A3BAB" w:rsidRPr="003C18BD">
        <w:rPr>
          <w:sz w:val="23"/>
          <w:szCs w:val="23"/>
        </w:rPr>
        <w:t>et of texts to be read with the use of the eye-tracking. To study the reading performance.</w:t>
      </w:r>
    </w:p>
    <w:p w14:paraId="20C7CA8F" w14:textId="77777777" w:rsidR="003A3BAB" w:rsidRPr="003C18BD" w:rsidRDefault="003A3BAB" w:rsidP="003C18BD">
      <w:pPr>
        <w:pStyle w:val="ListParagraph"/>
        <w:numPr>
          <w:ilvl w:val="0"/>
          <w:numId w:val="4"/>
        </w:numPr>
        <w:spacing w:line="480" w:lineRule="auto"/>
        <w:rPr>
          <w:sz w:val="23"/>
          <w:szCs w:val="23"/>
        </w:rPr>
      </w:pPr>
      <w:r w:rsidRPr="003C18BD">
        <w:rPr>
          <w:sz w:val="23"/>
          <w:szCs w:val="23"/>
        </w:rPr>
        <w:t>A survey to collect the user's preferences, which I also did and can be seen later.</w:t>
      </w:r>
    </w:p>
    <w:p w14:paraId="2BB2A4B2" w14:textId="77777777" w:rsidR="003A3BAB" w:rsidRPr="003C18BD" w:rsidRDefault="003A3BAB" w:rsidP="003C18BD">
      <w:pPr>
        <w:spacing w:line="480" w:lineRule="auto"/>
        <w:rPr>
          <w:sz w:val="23"/>
          <w:szCs w:val="23"/>
        </w:rPr>
      </w:pPr>
    </w:p>
    <w:p w14:paraId="7F6504D8" w14:textId="49868FB6" w:rsidR="003A3BAB" w:rsidRPr="003C18BD" w:rsidRDefault="003A3BAB" w:rsidP="003C18BD">
      <w:pPr>
        <w:spacing w:line="480" w:lineRule="auto"/>
        <w:rPr>
          <w:sz w:val="23"/>
          <w:szCs w:val="23"/>
        </w:rPr>
      </w:pPr>
      <w:r w:rsidRPr="003C18BD">
        <w:rPr>
          <w:sz w:val="23"/>
          <w:szCs w:val="23"/>
        </w:rPr>
        <w:t xml:space="preserve">They distinguish the aspects of the textural </w:t>
      </w:r>
      <w:r w:rsidR="001D6DFA" w:rsidRPr="003C18BD">
        <w:rPr>
          <w:sz w:val="23"/>
          <w:szCs w:val="23"/>
        </w:rPr>
        <w:t>customization</w:t>
      </w:r>
      <w:r w:rsidRPr="003C18BD">
        <w:rPr>
          <w:sz w:val="23"/>
          <w:szCs w:val="23"/>
        </w:rPr>
        <w:t xml:space="preserve"> which allowed readers with dyslexia to read more actually </w:t>
      </w:r>
      <w:ins w:id="144" w:author="Paul Rothwell" w:date="2016-04-22T12:34:00Z">
        <w:r w:rsidR="00A92EF3">
          <w:rPr>
            <w:sz w:val="23"/>
            <w:szCs w:val="23"/>
          </w:rPr>
          <w:t>[accurately?]</w:t>
        </w:r>
      </w:ins>
      <w:proofErr w:type="gramStart"/>
      <w:r w:rsidRPr="003C18BD">
        <w:rPr>
          <w:sz w:val="23"/>
          <w:szCs w:val="23"/>
        </w:rPr>
        <w:t>and</w:t>
      </w:r>
      <w:proofErr w:type="gramEnd"/>
      <w:r w:rsidRPr="003C18BD">
        <w:rPr>
          <w:sz w:val="23"/>
          <w:szCs w:val="23"/>
        </w:rPr>
        <w:t xml:space="preserve"> optional suggestions regretting</w:t>
      </w:r>
      <w:ins w:id="145" w:author="Paul Rothwell" w:date="2016-04-22T12:34:00Z">
        <w:r w:rsidR="00A92EF3">
          <w:rPr>
            <w:sz w:val="23"/>
            <w:szCs w:val="23"/>
          </w:rPr>
          <w:t>[?regarding?]</w:t>
        </w:r>
      </w:ins>
      <w:r w:rsidRPr="003C18BD">
        <w:rPr>
          <w:sz w:val="23"/>
          <w:szCs w:val="23"/>
        </w:rPr>
        <w:t xml:space="preserve"> their preferences for the textual </w:t>
      </w:r>
      <w:del w:id="146" w:author="Paul Rothwell" w:date="2016-04-22T12:34:00Z">
        <w:r w:rsidRPr="003C18BD" w:rsidDel="00A92EF3">
          <w:rPr>
            <w:sz w:val="23"/>
            <w:szCs w:val="23"/>
          </w:rPr>
          <w:delText>custom</w:delText>
        </w:r>
      </w:del>
      <w:ins w:id="147" w:author="Paul Rothwell" w:date="2016-04-22T12:34:00Z">
        <w:r w:rsidR="00A92EF3">
          <w:rPr>
            <w:sz w:val="23"/>
            <w:szCs w:val="23"/>
          </w:rPr>
          <w:t>customization[?]</w:t>
        </w:r>
      </w:ins>
      <w:r w:rsidRPr="003C18BD">
        <w:rPr>
          <w:sz w:val="23"/>
          <w:szCs w:val="23"/>
        </w:rPr>
        <w:t>.</w:t>
      </w:r>
    </w:p>
    <w:p w14:paraId="6177DDE9" w14:textId="77777777" w:rsidR="003A3BAB" w:rsidRPr="003C18BD" w:rsidRDefault="003A3BAB" w:rsidP="003C18BD">
      <w:pPr>
        <w:spacing w:line="480" w:lineRule="auto"/>
        <w:rPr>
          <w:sz w:val="23"/>
          <w:szCs w:val="23"/>
        </w:rPr>
      </w:pPr>
    </w:p>
    <w:p w14:paraId="4E890ED5" w14:textId="70BBA95D" w:rsidR="003A3BAB" w:rsidRPr="003C18BD" w:rsidRDefault="003A3BAB" w:rsidP="003C18BD">
      <w:pPr>
        <w:spacing w:line="480" w:lineRule="auto"/>
        <w:rPr>
          <w:sz w:val="23"/>
          <w:szCs w:val="23"/>
        </w:rPr>
      </w:pPr>
      <w:r w:rsidRPr="003C18BD">
        <w:rPr>
          <w:sz w:val="23"/>
          <w:szCs w:val="23"/>
        </w:rPr>
        <w:lastRenderedPageBreak/>
        <w:t xml:space="preserve">They </w:t>
      </w:r>
      <w:r w:rsidR="001D6DFA" w:rsidRPr="003C18BD">
        <w:rPr>
          <w:sz w:val="23"/>
          <w:szCs w:val="23"/>
        </w:rPr>
        <w:t>were distinguishing</w:t>
      </w:r>
      <w:r w:rsidRPr="003C18BD">
        <w:rPr>
          <w:sz w:val="23"/>
          <w:szCs w:val="23"/>
        </w:rPr>
        <w:t xml:space="preserve"> the aspects of text </w:t>
      </w:r>
      <w:r w:rsidR="001D6DFA" w:rsidRPr="003C18BD">
        <w:rPr>
          <w:sz w:val="23"/>
          <w:szCs w:val="23"/>
        </w:rPr>
        <w:t>customization</w:t>
      </w:r>
      <w:r w:rsidRPr="003C18BD">
        <w:rPr>
          <w:sz w:val="23"/>
          <w:szCs w:val="23"/>
        </w:rPr>
        <w:t xml:space="preserve"> which allows readers with dyslexia to read more effectively and optional suggestions regarding their preferences. </w:t>
      </w:r>
      <w:ins w:id="148" w:author="Paul Rothwell" w:date="2016-04-22T12:35:00Z">
        <w:r w:rsidR="00A92EF3">
          <w:rPr>
            <w:sz w:val="23"/>
            <w:szCs w:val="23"/>
          </w:rPr>
          <w:t>[</w:t>
        </w:r>
        <w:proofErr w:type="gramStart"/>
        <w:r w:rsidR="00A92EF3">
          <w:rPr>
            <w:sz w:val="23"/>
            <w:szCs w:val="23"/>
          </w:rPr>
          <w:t>‘optional</w:t>
        </w:r>
        <w:proofErr w:type="gramEnd"/>
        <w:r w:rsidR="00A92EF3">
          <w:rPr>
            <w:sz w:val="23"/>
            <w:szCs w:val="23"/>
          </w:rPr>
          <w:t xml:space="preserve"> suggestions’ unclear here]</w:t>
        </w:r>
      </w:ins>
    </w:p>
    <w:p w14:paraId="7B0ADD63" w14:textId="77777777" w:rsidR="003A3BAB" w:rsidRPr="003C18BD" w:rsidRDefault="003A3BAB" w:rsidP="003C18BD">
      <w:pPr>
        <w:spacing w:line="480" w:lineRule="auto"/>
        <w:rPr>
          <w:sz w:val="23"/>
          <w:szCs w:val="23"/>
        </w:rPr>
      </w:pPr>
    </w:p>
    <w:p w14:paraId="19F502C0" w14:textId="4BA8D130" w:rsidR="003A3BAB" w:rsidRPr="003C18BD" w:rsidRDefault="003A3BAB" w:rsidP="003C18BD">
      <w:pPr>
        <w:spacing w:line="480" w:lineRule="auto"/>
        <w:rPr>
          <w:sz w:val="23"/>
          <w:szCs w:val="23"/>
        </w:rPr>
      </w:pPr>
      <w:r w:rsidRPr="003C18BD">
        <w:rPr>
          <w:sz w:val="23"/>
          <w:szCs w:val="23"/>
        </w:rPr>
        <w:t xml:space="preserve">There are several things to note about these experiments which include, the </w:t>
      </w:r>
      <w:del w:id="149" w:author="Paul Rothwell" w:date="2016-04-22T12:28:00Z">
        <w:r w:rsidRPr="003C18BD" w:rsidDel="00A92EF3">
          <w:rPr>
            <w:sz w:val="23"/>
            <w:szCs w:val="23"/>
          </w:rPr>
          <w:delText>color</w:delText>
        </w:r>
      </w:del>
      <w:del w:id="150" w:author="Paul Rothwell" w:date="2016-04-22T12:35:00Z">
        <w:r w:rsidRPr="003C18BD" w:rsidDel="00A92EF3">
          <w:rPr>
            <w:sz w:val="23"/>
            <w:szCs w:val="23"/>
          </w:rPr>
          <w:delText xml:space="preserve"> pairs were displayed </w:delText>
        </w:r>
      </w:del>
      <w:ins w:id="151" w:author="Paul Rothwell" w:date="2016-04-22T12:35:00Z">
        <w:r w:rsidR="00A92EF3" w:rsidRPr="003C18BD">
          <w:rPr>
            <w:sz w:val="23"/>
            <w:szCs w:val="23"/>
          </w:rPr>
          <w:t>display</w:t>
        </w:r>
        <w:r w:rsidR="00A92EF3">
          <w:rPr>
            <w:sz w:val="23"/>
            <w:szCs w:val="23"/>
          </w:rPr>
          <w:t xml:space="preserve"> of </w:t>
        </w:r>
      </w:ins>
      <w:proofErr w:type="spellStart"/>
      <w:ins w:id="152" w:author="Paul Rothwell" w:date="2016-04-22T12:36:00Z">
        <w:r w:rsidR="00A92EF3">
          <w:rPr>
            <w:sz w:val="23"/>
            <w:szCs w:val="23"/>
          </w:rPr>
          <w:t>colour</w:t>
        </w:r>
        <w:proofErr w:type="spellEnd"/>
        <w:r w:rsidR="00A92EF3" w:rsidRPr="003C18BD">
          <w:rPr>
            <w:sz w:val="23"/>
            <w:szCs w:val="23"/>
          </w:rPr>
          <w:t xml:space="preserve"> pairs</w:t>
        </w:r>
      </w:ins>
      <w:ins w:id="153" w:author="Paul Rothwell" w:date="2016-04-22T12:35:00Z">
        <w:r w:rsidR="00A92EF3" w:rsidRPr="003C18BD">
          <w:rPr>
            <w:sz w:val="23"/>
            <w:szCs w:val="23"/>
          </w:rPr>
          <w:t xml:space="preserve"> </w:t>
        </w:r>
      </w:ins>
      <w:r w:rsidRPr="003C18BD">
        <w:rPr>
          <w:sz w:val="23"/>
          <w:szCs w:val="23"/>
        </w:rPr>
        <w:t xml:space="preserve">in a random order </w:t>
      </w:r>
      <w:del w:id="154" w:author="Paul Rothwell" w:date="2016-04-22T12:36:00Z">
        <w:r w:rsidRPr="003C18BD" w:rsidDel="00A92EF3">
          <w:rPr>
            <w:sz w:val="23"/>
            <w:szCs w:val="23"/>
          </w:rPr>
          <w:delText xml:space="preserve">but </w:delText>
        </w:r>
      </w:del>
      <w:ins w:id="155" w:author="Paul Rothwell" w:date="2016-04-22T12:36:00Z">
        <w:r w:rsidR="00A92EF3">
          <w:rPr>
            <w:sz w:val="23"/>
            <w:szCs w:val="23"/>
          </w:rPr>
          <w:t>and</w:t>
        </w:r>
        <w:r w:rsidR="00A92EF3" w:rsidRPr="003C18BD">
          <w:rPr>
            <w:sz w:val="23"/>
            <w:szCs w:val="23"/>
          </w:rPr>
          <w:t xml:space="preserve"> </w:t>
        </w:r>
      </w:ins>
      <w:r w:rsidRPr="003C18BD">
        <w:rPr>
          <w:sz w:val="23"/>
          <w:szCs w:val="23"/>
        </w:rPr>
        <w:t>not in a counter</w:t>
      </w:r>
      <w:ins w:id="156" w:author="Paul Rothwell" w:date="2016-04-22T12:35:00Z">
        <w:r w:rsidR="00A92EF3">
          <w:rPr>
            <w:sz w:val="23"/>
            <w:szCs w:val="23"/>
          </w:rPr>
          <w:t>-</w:t>
        </w:r>
      </w:ins>
      <w:r w:rsidRPr="003C18BD">
        <w:rPr>
          <w:sz w:val="23"/>
          <w:szCs w:val="23"/>
        </w:rPr>
        <w:t xml:space="preserve">balanced </w:t>
      </w:r>
      <w:r w:rsidR="001D6DFA" w:rsidRPr="003C18BD">
        <w:rPr>
          <w:sz w:val="23"/>
          <w:szCs w:val="23"/>
        </w:rPr>
        <w:t>order</w:t>
      </w:r>
      <w:r w:rsidRPr="003C18BD">
        <w:rPr>
          <w:sz w:val="23"/>
          <w:szCs w:val="23"/>
        </w:rPr>
        <w:t>.</w:t>
      </w:r>
      <w:ins w:id="157" w:author="Paul Rothwell" w:date="2016-04-22T12:36:00Z">
        <w:r w:rsidR="00A92EF3">
          <w:rPr>
            <w:sz w:val="23"/>
            <w:szCs w:val="23"/>
          </w:rPr>
          <w:t>[explain]</w:t>
        </w:r>
      </w:ins>
      <w:r w:rsidRPr="003C18BD">
        <w:rPr>
          <w:sz w:val="23"/>
          <w:szCs w:val="23"/>
        </w:rPr>
        <w:t xml:space="preserve"> It isn't certain if some of the results are affected by the position of the textual fragments on the screen.</w:t>
      </w:r>
    </w:p>
    <w:p w14:paraId="67773985" w14:textId="77777777" w:rsidR="003A3BAB" w:rsidRPr="003C18BD" w:rsidRDefault="003A3BAB" w:rsidP="003C18BD">
      <w:pPr>
        <w:spacing w:line="480" w:lineRule="auto"/>
        <w:rPr>
          <w:sz w:val="23"/>
          <w:szCs w:val="23"/>
        </w:rPr>
      </w:pPr>
    </w:p>
    <w:p w14:paraId="1C9E563B" w14:textId="2C24511C" w:rsidR="003A3BAB" w:rsidRPr="003C18BD" w:rsidRDefault="003A3BAB" w:rsidP="003C18BD">
      <w:pPr>
        <w:spacing w:line="480" w:lineRule="auto"/>
        <w:rPr>
          <w:sz w:val="23"/>
          <w:szCs w:val="23"/>
        </w:rPr>
      </w:pPr>
      <w:r w:rsidRPr="003C18BD">
        <w:rPr>
          <w:sz w:val="23"/>
          <w:szCs w:val="23"/>
        </w:rPr>
        <w:t xml:space="preserve">More highlights include: </w:t>
      </w:r>
    </w:p>
    <w:p w14:paraId="015EDCC5" w14:textId="77777777" w:rsidR="003A3BAB" w:rsidRPr="003C18BD" w:rsidRDefault="003A3BAB" w:rsidP="003C18BD">
      <w:pPr>
        <w:pStyle w:val="ListParagraph"/>
        <w:numPr>
          <w:ilvl w:val="0"/>
          <w:numId w:val="6"/>
        </w:numPr>
        <w:spacing w:line="480" w:lineRule="auto"/>
        <w:rPr>
          <w:sz w:val="23"/>
          <w:szCs w:val="23"/>
        </w:rPr>
      </w:pPr>
      <w:r w:rsidRPr="003C18BD">
        <w:rPr>
          <w:sz w:val="23"/>
          <w:szCs w:val="23"/>
        </w:rPr>
        <w:t>The texts used are too small to draw firm conclusions.</w:t>
      </w:r>
    </w:p>
    <w:p w14:paraId="2F48220C" w14:textId="1E126A38" w:rsidR="003A3BAB" w:rsidRPr="003C18BD" w:rsidRDefault="003A3BAB" w:rsidP="003C18BD">
      <w:pPr>
        <w:pStyle w:val="ListParagraph"/>
        <w:numPr>
          <w:ilvl w:val="0"/>
          <w:numId w:val="6"/>
        </w:numPr>
        <w:spacing w:line="480" w:lineRule="auto"/>
        <w:rPr>
          <w:sz w:val="23"/>
          <w:szCs w:val="23"/>
        </w:rPr>
      </w:pPr>
      <w:r w:rsidRPr="003C18BD">
        <w:rPr>
          <w:sz w:val="23"/>
          <w:szCs w:val="23"/>
        </w:rPr>
        <w:t xml:space="preserve">The texts were alone on the screen. Thus, the researchers couldn't predict the </w:t>
      </w:r>
      <w:del w:id="158" w:author="Paul Rothwell" w:date="2016-04-22T12:28:00Z">
        <w:r w:rsidRPr="003C18BD" w:rsidDel="00A92EF3">
          <w:rPr>
            <w:sz w:val="23"/>
            <w:szCs w:val="23"/>
          </w:rPr>
          <w:delText>color</w:delText>
        </w:r>
      </w:del>
      <w:proofErr w:type="spellStart"/>
      <w:ins w:id="159" w:author="Paul Rothwell" w:date="2016-04-22T12:29:00Z">
        <w:r w:rsidR="00A92EF3">
          <w:rPr>
            <w:sz w:val="23"/>
            <w:szCs w:val="23"/>
          </w:rPr>
          <w:t>colour</w:t>
        </w:r>
      </w:ins>
      <w:proofErr w:type="spellEnd"/>
      <w:r w:rsidRPr="003C18BD">
        <w:rPr>
          <w:sz w:val="23"/>
          <w:szCs w:val="23"/>
        </w:rPr>
        <w:t xml:space="preserve"> effect regarding other reading contexts such as web browsing.</w:t>
      </w:r>
    </w:p>
    <w:p w14:paraId="6DD42B96" w14:textId="77777777" w:rsidR="003A3BAB" w:rsidRDefault="003A3BAB" w:rsidP="003A3BAB"/>
    <w:p w14:paraId="7F98F893" w14:textId="65DC3EFA" w:rsidR="003A3BAB" w:rsidRDefault="003A3BAB" w:rsidP="003C18BD">
      <w:pPr>
        <w:spacing w:line="480" w:lineRule="auto"/>
      </w:pPr>
      <w:r>
        <w:t xml:space="preserve">The outcome of the results from the said paper did not match the WC3 algorithm. Brown and Dark presented high fixation for both groups; that was second and third highest for people without and with </w:t>
      </w:r>
      <w:r w:rsidR="001D6DFA">
        <w:t>dyslexia. Also</w:t>
      </w:r>
      <w:r>
        <w:t xml:space="preserve"> hardly selected by the users, with only 4.55% without dyslexia and 0.99% of the users with dyslexia)</w:t>
      </w:r>
    </w:p>
    <w:p w14:paraId="2A850C93" w14:textId="77777777" w:rsidR="003A3BAB" w:rsidRDefault="003A3BAB" w:rsidP="003C18BD">
      <w:pPr>
        <w:spacing w:line="480" w:lineRule="auto"/>
      </w:pPr>
    </w:p>
    <w:p w14:paraId="55A11398" w14:textId="6C1F2BCE" w:rsidR="00C45FA0" w:rsidRDefault="00A92EF3" w:rsidP="003C18BD">
      <w:pPr>
        <w:spacing w:line="480" w:lineRule="auto"/>
      </w:pPr>
      <w:ins w:id="160" w:author="Paul Rothwell" w:date="2016-04-22T12:36:00Z">
        <w:r>
          <w:t>[The presentation and discussion of these experiments is very lengthy but it is difficult to see the context of them and for the reader to digest the importance of the results.</w:t>
        </w:r>
      </w:ins>
      <w:ins w:id="161" w:author="Paul Rothwell" w:date="2016-04-22T12:37:00Z">
        <w:r>
          <w:t xml:space="preserve"> It would be better to shorten the amount of text on them and to </w:t>
        </w:r>
        <w:proofErr w:type="spellStart"/>
        <w:r>
          <w:t>summarise</w:t>
        </w:r>
        <w:proofErr w:type="spellEnd"/>
        <w:r>
          <w:t xml:space="preserve"> the main points and discuss those in a more general way in terms of the overall goal of the paper which is to </w:t>
        </w:r>
      </w:ins>
      <w:ins w:id="162" w:author="Paul Rothwell" w:date="2016-04-22T12:38:00Z">
        <w:r>
          <w:t xml:space="preserve">discuss </w:t>
        </w:r>
      </w:ins>
      <w:ins w:id="163" w:author="Paul Rothwell" w:date="2016-04-22T12:39:00Z">
        <w:r>
          <w:t>issues of accessibility for dyslexics.</w:t>
        </w:r>
      </w:ins>
      <w:ins w:id="164" w:author="Paul Rothwell" w:date="2016-04-22T12:36:00Z">
        <w:r>
          <w:t>]</w:t>
        </w:r>
      </w:ins>
    </w:p>
    <w:p w14:paraId="1F79A0B6" w14:textId="77777777" w:rsidR="00C45FA0" w:rsidRDefault="00C45FA0" w:rsidP="003C18BD">
      <w:pPr>
        <w:spacing w:line="480" w:lineRule="auto"/>
      </w:pPr>
    </w:p>
    <w:p w14:paraId="18172E93" w14:textId="77777777" w:rsidR="00C45FA0" w:rsidRDefault="00C45FA0" w:rsidP="003C18BD">
      <w:pPr>
        <w:spacing w:line="480" w:lineRule="auto"/>
      </w:pPr>
    </w:p>
    <w:p w14:paraId="4D402FE7" w14:textId="6D116222" w:rsidR="003A3BAB" w:rsidRDefault="003A3BAB" w:rsidP="003C18BD">
      <w:pPr>
        <w:spacing w:line="480" w:lineRule="auto"/>
      </w:pPr>
      <w:r>
        <w:t xml:space="preserve">What came as a shock to both the researcher and myself was that the pair combination was that the pair of dark brown and light green which is very similar to the </w:t>
      </w:r>
      <w:del w:id="165" w:author="Paul Rothwell" w:date="2016-04-22T12:28:00Z">
        <w:r w:rsidR="001D6DFA" w:rsidDel="00A92EF3">
          <w:delText>color</w:delText>
        </w:r>
      </w:del>
      <w:proofErr w:type="spellStart"/>
      <w:ins w:id="166" w:author="Paul Rothwell" w:date="2016-04-22T12:29:00Z">
        <w:r w:rsidR="00A92EF3">
          <w:t>colour</w:t>
        </w:r>
      </w:ins>
      <w:proofErr w:type="spellEnd"/>
      <w:r>
        <w:t xml:space="preserve"> hue but different from the brown and dark green. Regarding brightness and </w:t>
      </w:r>
      <w:del w:id="167" w:author="Paul Rothwell" w:date="2016-04-22T12:28:00Z">
        <w:r w:rsidR="001D6DFA" w:rsidDel="00A92EF3">
          <w:delText>color</w:delText>
        </w:r>
      </w:del>
      <w:proofErr w:type="spellStart"/>
      <w:ins w:id="168" w:author="Paul Rothwell" w:date="2016-04-22T12:29:00Z">
        <w:r w:rsidR="00A92EF3">
          <w:t>colour</w:t>
        </w:r>
      </w:ins>
      <w:proofErr w:type="spellEnd"/>
      <w:r>
        <w:t xml:space="preserve"> contrast that presents the lowest and second lowest fixations duration for people with dyslexia and without dyslexia.</w:t>
      </w:r>
    </w:p>
    <w:p w14:paraId="327A9C37" w14:textId="77777777" w:rsidR="003A3BAB" w:rsidRDefault="003A3BAB" w:rsidP="003C18BD">
      <w:pPr>
        <w:spacing w:line="480" w:lineRule="auto"/>
      </w:pPr>
    </w:p>
    <w:p w14:paraId="24C7C804" w14:textId="0FEA332A" w:rsidR="003A3BAB" w:rsidRDefault="003A3BAB" w:rsidP="003C18BD">
      <w:pPr>
        <w:spacing w:line="480" w:lineRule="auto"/>
      </w:pPr>
      <w:r>
        <w:t xml:space="preserve">The results suggest that text </w:t>
      </w:r>
      <w:r w:rsidR="001D6DFA">
        <w:t>customization</w:t>
      </w:r>
      <w:r>
        <w:t xml:space="preserve"> preferences need to be complemented by measured data from actual reading performance since there is no correlation stated between the reading performance and the personal choices the user with dyslexia.</w:t>
      </w:r>
    </w:p>
    <w:p w14:paraId="1F5119B9" w14:textId="77777777" w:rsidR="003A3BAB" w:rsidRDefault="003A3BAB" w:rsidP="003C18BD">
      <w:pPr>
        <w:spacing w:line="480" w:lineRule="auto"/>
      </w:pPr>
    </w:p>
    <w:p w14:paraId="055480A3" w14:textId="7138B682" w:rsidR="003A3BAB" w:rsidRDefault="003A3BAB" w:rsidP="003C18BD">
      <w:pPr>
        <w:spacing w:line="480" w:lineRule="auto"/>
      </w:pPr>
      <w:r>
        <w:t xml:space="preserve">Also reported in the research was </w:t>
      </w:r>
      <w:ins w:id="169" w:author="Paul Rothwell" w:date="2016-04-22T12:39:00Z">
        <w:r w:rsidR="0093010C">
          <w:t xml:space="preserve">that </w:t>
        </w:r>
      </w:ins>
      <w:r>
        <w:t xml:space="preserve">the use of the </w:t>
      </w:r>
      <w:del w:id="170" w:author="Paul Rothwell" w:date="2016-04-22T12:28:00Z">
        <w:r w:rsidR="001D6DFA" w:rsidDel="00A92EF3">
          <w:delText>color</w:delText>
        </w:r>
      </w:del>
      <w:proofErr w:type="spellStart"/>
      <w:ins w:id="171" w:author="Paul Rothwell" w:date="2016-04-22T12:29:00Z">
        <w:r w:rsidR="00A92EF3">
          <w:t>colour</w:t>
        </w:r>
      </w:ins>
      <w:r w:rsidR="001D6DFA">
        <w:t>s</w:t>
      </w:r>
      <w:proofErr w:type="spellEnd"/>
      <w:r>
        <w:t xml:space="preserve"> should be taken into consideration by UX developers. </w:t>
      </w:r>
      <w:del w:id="172" w:author="Paul Rothwell" w:date="2016-04-22T12:39:00Z">
        <w:r w:rsidDel="0093010C">
          <w:delText xml:space="preserve">Noted </w:delText>
        </w:r>
      </w:del>
      <w:ins w:id="173" w:author="Paul Rothwell" w:date="2016-04-22T12:39:00Z">
        <w:r w:rsidR="0093010C">
          <w:t>It was even n</w:t>
        </w:r>
        <w:r w:rsidR="0093010C">
          <w:t xml:space="preserve">oted </w:t>
        </w:r>
      </w:ins>
      <w:del w:id="174" w:author="Paul Rothwell" w:date="2016-04-22T12:39:00Z">
        <w:r w:rsidDel="0093010C">
          <w:delText xml:space="preserve">even </w:delText>
        </w:r>
      </w:del>
      <w:ins w:id="175" w:author="Paul Rothwell" w:date="2016-04-22T12:39:00Z">
        <w:r w:rsidR="0093010C">
          <w:t>that</w:t>
        </w:r>
        <w:r w:rsidR="0093010C">
          <w:t xml:space="preserve"> </w:t>
        </w:r>
      </w:ins>
      <w:r>
        <w:t xml:space="preserve">if the users with dyslexia seem to be reading </w:t>
      </w:r>
      <w:del w:id="176" w:author="Paul Rothwell" w:date="2016-04-22T12:40:00Z">
        <w:r w:rsidDel="0093010C">
          <w:delText xml:space="preserve">faster </w:delText>
        </w:r>
      </w:del>
      <w:ins w:id="177" w:author="Paul Rothwell" w:date="2016-04-22T12:40:00Z">
        <w:r w:rsidR="0093010C">
          <w:t>more quickly</w:t>
        </w:r>
        <w:r w:rsidR="0093010C">
          <w:t xml:space="preserve"> </w:t>
        </w:r>
      </w:ins>
      <w:r>
        <w:t xml:space="preserve">using lower </w:t>
      </w:r>
      <w:del w:id="178" w:author="Paul Rothwell" w:date="2016-04-22T12:28:00Z">
        <w:r w:rsidR="001D6DFA" w:rsidDel="00A92EF3">
          <w:delText>color</w:delText>
        </w:r>
      </w:del>
      <w:proofErr w:type="spellStart"/>
      <w:ins w:id="179" w:author="Paul Rothwell" w:date="2016-04-22T12:29:00Z">
        <w:r w:rsidR="00A92EF3">
          <w:t>colour</w:t>
        </w:r>
      </w:ins>
      <w:proofErr w:type="spellEnd"/>
      <w:r>
        <w:t xml:space="preserve"> contrasts </w:t>
      </w:r>
      <w:del w:id="180" w:author="Paul Rothwell" w:date="2016-04-22T12:28:00Z">
        <w:r w:rsidR="001D6DFA" w:rsidDel="00A92EF3">
          <w:delText>color</w:delText>
        </w:r>
      </w:del>
      <w:del w:id="181" w:author="Paul Rothwell" w:date="2016-04-22T12:40:00Z">
        <w:r w:rsidR="001D6DFA" w:rsidDel="0093010C">
          <w:delText>s</w:delText>
        </w:r>
      </w:del>
      <w:r>
        <w:t xml:space="preserve"> than the control group of users these are not less than the W3C algorithm.</w:t>
      </w:r>
      <w:ins w:id="182" w:author="Paul Rothwell" w:date="2016-04-22T12:40:00Z">
        <w:r w:rsidR="0093010C">
          <w:t>[hard to follow the meaning here.]</w:t>
        </w:r>
      </w:ins>
    </w:p>
    <w:p w14:paraId="15D7AA0F" w14:textId="77777777" w:rsidR="003A3BAB" w:rsidRDefault="003A3BAB" w:rsidP="003A3BAB"/>
    <w:p w14:paraId="0DA3C7CF" w14:textId="77777777" w:rsidR="003A3BAB" w:rsidRDefault="003A3BAB" w:rsidP="003A3BAB"/>
    <w:p w14:paraId="5F35192E" w14:textId="77777777" w:rsidR="003A3BAB" w:rsidRDefault="003A3BAB" w:rsidP="003A3BAB"/>
    <w:p w14:paraId="1313D068" w14:textId="77777777" w:rsidR="003A3BAB" w:rsidRDefault="003A3BAB" w:rsidP="003A3BAB"/>
    <w:p w14:paraId="7A2EDF53" w14:textId="77777777" w:rsidR="003A3BAB" w:rsidRDefault="003A3BAB" w:rsidP="003A3BAB"/>
    <w:p w14:paraId="733A602C" w14:textId="77777777" w:rsidR="003A3BAB" w:rsidRDefault="003A3BAB" w:rsidP="003A3BAB"/>
    <w:p w14:paraId="21885CEA" w14:textId="77777777" w:rsidR="003A3BAB" w:rsidRDefault="003A3BAB" w:rsidP="003A3BAB"/>
    <w:p w14:paraId="07614A43" w14:textId="77777777" w:rsidR="003A3BAB" w:rsidRDefault="003A3BAB" w:rsidP="003A3BAB"/>
    <w:p w14:paraId="3A6AAA3B" w14:textId="77777777" w:rsidR="003A3BAB" w:rsidRDefault="003A3BAB" w:rsidP="003A3BAB"/>
    <w:p w14:paraId="291174A0" w14:textId="77777777" w:rsidR="003A3BAB" w:rsidRDefault="003A3BAB" w:rsidP="003A3BAB"/>
    <w:p w14:paraId="1DB3D3C7" w14:textId="77777777" w:rsidR="003A3BAB" w:rsidRDefault="003A3BAB" w:rsidP="003A3BAB"/>
    <w:p w14:paraId="16D02EDF" w14:textId="77777777" w:rsidR="003A3BAB" w:rsidRDefault="003A3BAB" w:rsidP="003A3BAB"/>
    <w:p w14:paraId="4BA2CF9E" w14:textId="77777777" w:rsidR="003A3BAB" w:rsidRDefault="003A3BAB" w:rsidP="003A3BAB"/>
    <w:p w14:paraId="4003B97D" w14:textId="77777777" w:rsidR="003A3BAB" w:rsidRDefault="003A3BAB" w:rsidP="003A3BAB"/>
    <w:p w14:paraId="69EFC91F" w14:textId="77777777" w:rsidR="003A3BAB" w:rsidRDefault="003A3BAB" w:rsidP="003A3BAB"/>
    <w:p w14:paraId="2F03ACDD" w14:textId="77777777" w:rsidR="003A3BAB" w:rsidRDefault="003A3BAB" w:rsidP="003A3BAB"/>
    <w:p w14:paraId="3B0B64C4" w14:textId="77777777" w:rsidR="003A3BAB" w:rsidRDefault="003A3BAB" w:rsidP="003A3BAB"/>
    <w:p w14:paraId="3F257BCF" w14:textId="77777777" w:rsidR="003A3BAB" w:rsidRDefault="003A3BAB" w:rsidP="003A3BAB"/>
    <w:p w14:paraId="1C0B8E6A" w14:textId="77777777" w:rsidR="003A3BAB" w:rsidRDefault="003A3BAB" w:rsidP="003A3BAB"/>
    <w:p w14:paraId="026346A9" w14:textId="77777777" w:rsidR="003A3BAB" w:rsidRDefault="003A3BAB" w:rsidP="003A3BAB">
      <w:pPr>
        <w:pStyle w:val="Heading1"/>
        <w:jc w:val="center"/>
      </w:pPr>
      <w:r>
        <w:t>My Research</w:t>
      </w:r>
    </w:p>
    <w:p w14:paraId="359A862E"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041A62D1" w14:textId="3F0C3024" w:rsidR="003A3BAB" w:rsidRPr="003C18BD" w:rsidRDefault="003A3BAB" w:rsidP="003C18BD">
      <w:pPr>
        <w:spacing w:line="480" w:lineRule="auto"/>
        <w:rPr>
          <w:sz w:val="23"/>
          <w:szCs w:val="23"/>
        </w:rPr>
      </w:pPr>
      <w:r w:rsidRPr="003C18BD">
        <w:rPr>
          <w:sz w:val="23"/>
          <w:szCs w:val="23"/>
        </w:rPr>
        <w:t>As stated in the report I am a big support</w:t>
      </w:r>
      <w:ins w:id="183" w:author="Paul Rothwell" w:date="2016-04-22T12:40:00Z">
        <w:r w:rsidR="0093010C">
          <w:rPr>
            <w:sz w:val="23"/>
            <w:szCs w:val="23"/>
          </w:rPr>
          <w:t>er of</w:t>
        </w:r>
      </w:ins>
      <w:r w:rsidRPr="003C18BD">
        <w:rPr>
          <w:sz w:val="23"/>
          <w:szCs w:val="23"/>
        </w:rPr>
        <w:t xml:space="preserve"> </w:t>
      </w:r>
      <w:del w:id="184" w:author="Paul Rothwell" w:date="2016-04-22T12:40:00Z">
        <w:r w:rsidRPr="003C18BD" w:rsidDel="0093010C">
          <w:rPr>
            <w:sz w:val="23"/>
            <w:szCs w:val="23"/>
          </w:rPr>
          <w:delText xml:space="preserve">for </w:delText>
        </w:r>
      </w:del>
      <w:r w:rsidRPr="003C18BD">
        <w:rPr>
          <w:sz w:val="23"/>
          <w:szCs w:val="23"/>
        </w:rPr>
        <w:t xml:space="preserve">the </w:t>
      </w:r>
      <w:proofErr w:type="spellStart"/>
      <w:r w:rsidR="001D6DFA" w:rsidRPr="003C18BD">
        <w:rPr>
          <w:sz w:val="23"/>
          <w:szCs w:val="23"/>
        </w:rPr>
        <w:t>OpenDyslexia</w:t>
      </w:r>
      <w:proofErr w:type="spellEnd"/>
      <w:r w:rsidRPr="003C18BD">
        <w:rPr>
          <w:sz w:val="23"/>
          <w:szCs w:val="23"/>
        </w:rPr>
        <w:t xml:space="preserve"> font and helping people with dyslexia, but that's another story. What I did was follow the same methods the other papers used</w:t>
      </w:r>
      <w:del w:id="185" w:author="Paul Rothwell" w:date="2016-04-22T12:41:00Z">
        <w:r w:rsidRPr="003C18BD" w:rsidDel="0093010C">
          <w:rPr>
            <w:sz w:val="23"/>
            <w:szCs w:val="23"/>
          </w:rPr>
          <w:delText>,</w:delText>
        </w:r>
      </w:del>
      <w:ins w:id="186" w:author="Paul Rothwell" w:date="2016-04-22T12:41:00Z">
        <w:r w:rsidR="0093010C">
          <w:rPr>
            <w:sz w:val="23"/>
            <w:szCs w:val="23"/>
          </w:rPr>
          <w:t>.</w:t>
        </w:r>
      </w:ins>
      <w:r w:rsidRPr="003C18BD">
        <w:rPr>
          <w:sz w:val="23"/>
          <w:szCs w:val="23"/>
        </w:rPr>
        <w:t xml:space="preserve"> I researched and developed a survey to help better understand if the research given had the same effect as the other reports and papers cited </w:t>
      </w:r>
      <w:r w:rsidR="00E74C87" w:rsidRPr="003C18BD">
        <w:rPr>
          <w:sz w:val="23"/>
          <w:szCs w:val="23"/>
        </w:rPr>
        <w:t>had.</w:t>
      </w:r>
      <w:r w:rsidR="00E74C87">
        <w:rPr>
          <w:sz w:val="23"/>
          <w:szCs w:val="23"/>
        </w:rPr>
        <w:t xml:space="preserve"> [</w:t>
      </w:r>
      <w:r w:rsidR="00C67F1B">
        <w:rPr>
          <w:sz w:val="23"/>
          <w:szCs w:val="23"/>
        </w:rPr>
        <w:t>7]</w:t>
      </w:r>
    </w:p>
    <w:p w14:paraId="034D96B7" w14:textId="77777777" w:rsidR="003A3BAB" w:rsidRPr="003C18BD" w:rsidRDefault="003A3BAB" w:rsidP="003C18BD">
      <w:pPr>
        <w:spacing w:line="480" w:lineRule="auto"/>
        <w:rPr>
          <w:sz w:val="23"/>
          <w:szCs w:val="23"/>
        </w:rPr>
      </w:pPr>
    </w:p>
    <w:p w14:paraId="529B9317" w14:textId="76FADF92" w:rsidR="003A3BAB" w:rsidRPr="003C18BD" w:rsidRDefault="003A3BAB" w:rsidP="003C18BD">
      <w:pPr>
        <w:spacing w:line="480" w:lineRule="auto"/>
        <w:rPr>
          <w:sz w:val="23"/>
          <w:szCs w:val="23"/>
        </w:rPr>
      </w:pPr>
      <w:r w:rsidRPr="003C18BD">
        <w:rPr>
          <w:sz w:val="23"/>
          <w:szCs w:val="23"/>
        </w:rPr>
        <w:t xml:space="preserve">I developed the survey which is still available online (see references at the bottom). It consisted of 12 questions which ranged </w:t>
      </w:r>
      <w:del w:id="187" w:author="Paul Rothwell" w:date="2016-04-22T12:41:00Z">
        <w:r w:rsidRPr="003C18BD" w:rsidDel="0093010C">
          <w:rPr>
            <w:sz w:val="23"/>
            <w:szCs w:val="23"/>
          </w:rPr>
          <w:delText xml:space="preserve">in </w:delText>
        </w:r>
      </w:del>
      <w:r w:rsidRPr="003C18BD">
        <w:rPr>
          <w:sz w:val="23"/>
          <w:szCs w:val="23"/>
        </w:rPr>
        <w:t xml:space="preserve">from details for age right down to what </w:t>
      </w:r>
      <w:del w:id="188" w:author="Paul Rothwell" w:date="2016-04-22T12:28:00Z">
        <w:r w:rsidRPr="003C18BD" w:rsidDel="00A92EF3">
          <w:rPr>
            <w:sz w:val="23"/>
            <w:szCs w:val="23"/>
          </w:rPr>
          <w:delText>color</w:delText>
        </w:r>
      </w:del>
      <w:proofErr w:type="spellStart"/>
      <w:ins w:id="189" w:author="Paul Rothwell" w:date="2016-04-22T12:28:00Z">
        <w:r w:rsidR="00A92EF3">
          <w:rPr>
            <w:sz w:val="23"/>
            <w:szCs w:val="23"/>
          </w:rPr>
          <w:t>colour</w:t>
        </w:r>
      </w:ins>
      <w:proofErr w:type="spellEnd"/>
      <w:r w:rsidRPr="003C18BD">
        <w:rPr>
          <w:sz w:val="23"/>
          <w:szCs w:val="23"/>
        </w:rPr>
        <w:t xml:space="preserve"> combinations they used and preferred to use.  Even at one stage showing them both aerial and comic sans </w:t>
      </w:r>
      <w:ins w:id="190" w:author="Paul Rothwell" w:date="2016-04-22T12:41:00Z">
        <w:r w:rsidR="0093010C">
          <w:rPr>
            <w:sz w:val="23"/>
            <w:szCs w:val="23"/>
          </w:rPr>
          <w:t>a</w:t>
        </w:r>
      </w:ins>
      <w:r w:rsidRPr="003C18BD">
        <w:rPr>
          <w:sz w:val="23"/>
          <w:szCs w:val="23"/>
        </w:rPr>
        <w:t>long</w:t>
      </w:r>
      <w:del w:id="191" w:author="Paul Rothwell" w:date="2016-04-22T12:41:00Z">
        <w:r w:rsidRPr="003C18BD" w:rsidDel="0093010C">
          <w:rPr>
            <w:sz w:val="23"/>
            <w:szCs w:val="23"/>
          </w:rPr>
          <w:delText xml:space="preserve"> </w:delText>
        </w:r>
      </w:del>
      <w:r w:rsidRPr="003C18BD">
        <w:rPr>
          <w:sz w:val="23"/>
          <w:szCs w:val="23"/>
        </w:rPr>
        <w:t xml:space="preserve">side a photo of </w:t>
      </w:r>
      <w:proofErr w:type="spellStart"/>
      <w:r w:rsidR="001D6DFA" w:rsidRPr="003C18BD">
        <w:rPr>
          <w:sz w:val="23"/>
          <w:szCs w:val="23"/>
        </w:rPr>
        <w:t>OpenDyslexia</w:t>
      </w:r>
      <w:proofErr w:type="spellEnd"/>
      <w:r w:rsidRPr="003C18BD">
        <w:rPr>
          <w:sz w:val="23"/>
          <w:szCs w:val="23"/>
        </w:rPr>
        <w:t xml:space="preserve"> and asking them to pick which one they prefer</w:t>
      </w:r>
      <w:del w:id="192" w:author="Paul Rothwell" w:date="2016-04-22T12:41:00Z">
        <w:r w:rsidRPr="003C18BD" w:rsidDel="0093010C">
          <w:rPr>
            <w:sz w:val="23"/>
            <w:szCs w:val="23"/>
          </w:rPr>
          <w:delText xml:space="preserve"> better.</w:delText>
        </w:r>
      </w:del>
      <w:ins w:id="193" w:author="Paul Rothwell" w:date="2016-04-22T12:41:00Z">
        <w:r w:rsidR="0093010C">
          <w:rPr>
            <w:sz w:val="23"/>
            <w:szCs w:val="23"/>
          </w:rPr>
          <w:t>.</w:t>
        </w:r>
      </w:ins>
    </w:p>
    <w:p w14:paraId="3566C46E" w14:textId="77777777" w:rsidR="003A3BAB" w:rsidRPr="003C18BD" w:rsidRDefault="003A3BAB" w:rsidP="003C18BD">
      <w:pPr>
        <w:spacing w:line="480" w:lineRule="auto"/>
        <w:rPr>
          <w:sz w:val="23"/>
          <w:szCs w:val="23"/>
        </w:rPr>
      </w:pPr>
    </w:p>
    <w:p w14:paraId="428A9018" w14:textId="115FEBAA" w:rsidR="003A3BAB" w:rsidRPr="003C18BD" w:rsidRDefault="003A3BAB" w:rsidP="003C18BD">
      <w:pPr>
        <w:spacing w:line="480" w:lineRule="auto"/>
        <w:rPr>
          <w:sz w:val="23"/>
          <w:szCs w:val="23"/>
        </w:rPr>
      </w:pPr>
      <w:r w:rsidRPr="003C18BD">
        <w:rPr>
          <w:sz w:val="23"/>
          <w:szCs w:val="23"/>
        </w:rPr>
        <w:t xml:space="preserve">In total, I got 43 people to take the survey by posting the link on Reddit sub categories for both dyslexia and web design. I allowed for a section for personal comments as if I can get a better understanding of what the user thought of the fonts. One user wrote </w:t>
      </w:r>
      <w:proofErr w:type="gramStart"/>
      <w:r w:rsidRPr="003C18BD">
        <w:rPr>
          <w:sz w:val="23"/>
          <w:szCs w:val="23"/>
        </w:rPr>
        <w:t>" I</w:t>
      </w:r>
      <w:proofErr w:type="gramEnd"/>
      <w:r w:rsidRPr="003C18BD">
        <w:rPr>
          <w:sz w:val="23"/>
          <w:szCs w:val="23"/>
        </w:rPr>
        <w:t xml:space="preserve"> don't like using </w:t>
      </w:r>
      <w:proofErr w:type="spellStart"/>
      <w:r w:rsidR="001D6DFA" w:rsidRPr="003C18BD">
        <w:rPr>
          <w:sz w:val="23"/>
          <w:szCs w:val="23"/>
        </w:rPr>
        <w:t>OpenDyslexia</w:t>
      </w:r>
      <w:proofErr w:type="spellEnd"/>
      <w:r w:rsidRPr="003C18BD">
        <w:rPr>
          <w:sz w:val="23"/>
          <w:szCs w:val="23"/>
        </w:rPr>
        <w:t xml:space="preserve"> all the time </w:t>
      </w:r>
      <w:r w:rsidR="001D6DFA" w:rsidRPr="003C18BD">
        <w:rPr>
          <w:sz w:val="23"/>
          <w:szCs w:val="23"/>
        </w:rPr>
        <w:t>because I</w:t>
      </w:r>
      <w:r w:rsidRPr="003C18BD">
        <w:rPr>
          <w:sz w:val="23"/>
          <w:szCs w:val="23"/>
        </w:rPr>
        <w:t xml:space="preserve"> feel like It's not very discreet, using it would be immediately obvious to everyone that I was "different"</w:t>
      </w:r>
      <w:ins w:id="194" w:author="Paul Rothwell" w:date="2016-04-22T12:42:00Z">
        <w:r w:rsidR="0093010C">
          <w:rPr>
            <w:sz w:val="23"/>
            <w:szCs w:val="23"/>
          </w:rPr>
          <w:t>.</w:t>
        </w:r>
      </w:ins>
      <w:del w:id="195" w:author="Paul Rothwell" w:date="2016-04-22T12:42:00Z">
        <w:r w:rsidRPr="003C18BD" w:rsidDel="0093010C">
          <w:rPr>
            <w:sz w:val="23"/>
            <w:szCs w:val="23"/>
          </w:rPr>
          <w:delText xml:space="preserve"> “</w:delText>
        </w:r>
      </w:del>
    </w:p>
    <w:p w14:paraId="58C6C448" w14:textId="77777777" w:rsidR="003A3BAB" w:rsidRPr="003C18BD" w:rsidRDefault="003A3BAB" w:rsidP="003C18BD">
      <w:pPr>
        <w:spacing w:line="480" w:lineRule="auto"/>
        <w:rPr>
          <w:sz w:val="23"/>
          <w:szCs w:val="23"/>
        </w:rPr>
      </w:pPr>
    </w:p>
    <w:p w14:paraId="5C64D6A5" w14:textId="6B233A78" w:rsidR="003A3BAB" w:rsidRPr="003C18BD" w:rsidRDefault="00F410A1" w:rsidP="003C18BD">
      <w:pPr>
        <w:spacing w:line="480" w:lineRule="auto"/>
        <w:rPr>
          <w:sz w:val="23"/>
          <w:szCs w:val="23"/>
        </w:rPr>
      </w:pPr>
      <w:r w:rsidRPr="003C18BD">
        <w:rPr>
          <w:noProof/>
          <w:sz w:val="23"/>
          <w:szCs w:val="23"/>
          <w:lang w:val="en-IE" w:eastAsia="en-IE"/>
        </w:rPr>
        <w:lastRenderedPageBreak/>
        <w:drawing>
          <wp:anchor distT="0" distB="0" distL="114300" distR="114300" simplePos="0" relativeHeight="251658240" behindDoc="0" locked="0" layoutInCell="1" allowOverlap="1" wp14:anchorId="398D1382" wp14:editId="3EE9A913">
            <wp:simplePos x="0" y="0"/>
            <wp:positionH relativeFrom="column">
              <wp:posOffset>3481070</wp:posOffset>
            </wp:positionH>
            <wp:positionV relativeFrom="paragraph">
              <wp:posOffset>588645</wp:posOffset>
            </wp:positionV>
            <wp:extent cx="2106295" cy="2059940"/>
            <wp:effectExtent l="0" t="0" r="1905" b="0"/>
            <wp:wrapSquare wrapText="bothSides"/>
            <wp:docPr id="7" name="Picture 7" descr="Screen%20Shot%202016-04-10%20at%2017.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10%20at%2017.10.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6295" cy="205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BAB" w:rsidRPr="003C18BD">
        <w:rPr>
          <w:sz w:val="23"/>
          <w:szCs w:val="23"/>
        </w:rPr>
        <w:t xml:space="preserve">For the most part, the results were the same as that of the papers cited, but within the results, it became apparent that the W3C results matched and that the results were mixed as dyslexia is different from person to person. The importance of font size and choices of </w:t>
      </w:r>
      <w:del w:id="196" w:author="Paul Rothwell" w:date="2016-04-22T12:28:00Z">
        <w:r w:rsidR="003A3BAB" w:rsidRPr="003C18BD" w:rsidDel="00A92EF3">
          <w:rPr>
            <w:sz w:val="23"/>
            <w:szCs w:val="23"/>
          </w:rPr>
          <w:delText>color</w:delText>
        </w:r>
      </w:del>
      <w:proofErr w:type="spellStart"/>
      <w:ins w:id="197" w:author="Paul Rothwell" w:date="2016-04-22T12:28:00Z">
        <w:r w:rsidR="00A92EF3">
          <w:rPr>
            <w:sz w:val="23"/>
            <w:szCs w:val="23"/>
          </w:rPr>
          <w:t>colour</w:t>
        </w:r>
      </w:ins>
      <w:proofErr w:type="spellEnd"/>
      <w:r w:rsidR="003A3BAB" w:rsidRPr="003C18BD">
        <w:rPr>
          <w:sz w:val="23"/>
          <w:szCs w:val="23"/>
        </w:rPr>
        <w:t xml:space="preserve"> and font come to light, as it </w:t>
      </w:r>
      <w:proofErr w:type="gramStart"/>
      <w:r w:rsidR="003A3BAB" w:rsidRPr="003C18BD">
        <w:rPr>
          <w:sz w:val="23"/>
          <w:szCs w:val="23"/>
        </w:rPr>
        <w:t>should</w:t>
      </w:r>
      <w:ins w:id="198" w:author="Paul Rothwell" w:date="2016-04-22T12:42:00Z">
        <w:r w:rsidR="0093010C">
          <w:rPr>
            <w:sz w:val="23"/>
            <w:szCs w:val="23"/>
          </w:rPr>
          <w:t xml:space="preserve"> ?</w:t>
        </w:r>
      </w:ins>
      <w:proofErr w:type="gramEnd"/>
      <w:r w:rsidR="003A3BAB" w:rsidRPr="003C18BD">
        <w:rPr>
          <w:sz w:val="23"/>
          <w:szCs w:val="23"/>
        </w:rPr>
        <w:t xml:space="preserve"> </w:t>
      </w:r>
      <w:proofErr w:type="gramStart"/>
      <w:r w:rsidR="003A3BAB" w:rsidRPr="003C18BD">
        <w:rPr>
          <w:sz w:val="23"/>
          <w:szCs w:val="23"/>
        </w:rPr>
        <w:t>that</w:t>
      </w:r>
      <w:proofErr w:type="gramEnd"/>
      <w:r w:rsidR="003A3BAB" w:rsidRPr="003C18BD">
        <w:rPr>
          <w:sz w:val="23"/>
          <w:szCs w:val="23"/>
        </w:rPr>
        <w:t xml:space="preserve"> most people who were surveyed didn't stick to the standard 12px body but perfo</w:t>
      </w:r>
      <w:r w:rsidR="00C67F1B">
        <w:rPr>
          <w:sz w:val="23"/>
          <w:szCs w:val="23"/>
        </w:rPr>
        <w:t>rmed</w:t>
      </w:r>
      <w:ins w:id="199" w:author="Paul Rothwell" w:date="2016-04-22T12:42:00Z">
        <w:r w:rsidR="0093010C">
          <w:rPr>
            <w:sz w:val="23"/>
            <w:szCs w:val="23"/>
          </w:rPr>
          <w:t>[?preferred?]</w:t>
        </w:r>
      </w:ins>
      <w:r w:rsidR="00C67F1B">
        <w:rPr>
          <w:sz w:val="23"/>
          <w:szCs w:val="23"/>
        </w:rPr>
        <w:t xml:space="preserve"> the 18px body size [7].</w:t>
      </w:r>
    </w:p>
    <w:p w14:paraId="11A11A3E" w14:textId="77777777" w:rsidR="003A3BAB" w:rsidRDefault="003A3BAB" w:rsidP="003A3BAB">
      <w:pPr>
        <w:pStyle w:val="Heading1"/>
        <w:jc w:val="center"/>
      </w:pPr>
      <w:r>
        <w:t>Conclusion</w:t>
      </w:r>
    </w:p>
    <w:p w14:paraId="6C787BC3"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6530CD5E" w14:textId="3BBFB898" w:rsidR="003A3BAB" w:rsidRPr="003C18BD" w:rsidRDefault="003A3BAB" w:rsidP="003C18BD">
      <w:pPr>
        <w:spacing w:line="480" w:lineRule="auto"/>
        <w:rPr>
          <w:sz w:val="23"/>
          <w:szCs w:val="23"/>
        </w:rPr>
      </w:pPr>
      <w:r w:rsidRPr="003C18BD">
        <w:rPr>
          <w:sz w:val="23"/>
          <w:szCs w:val="23"/>
        </w:rPr>
        <w:t xml:space="preserve">The results of the existing research and the research of my own into </w:t>
      </w:r>
      <w:del w:id="200" w:author="Paul Rothwell" w:date="2016-04-22T12:43:00Z">
        <w:r w:rsidRPr="003C18BD" w:rsidDel="0093010C">
          <w:rPr>
            <w:sz w:val="23"/>
            <w:szCs w:val="23"/>
          </w:rPr>
          <w:delText xml:space="preserve">the use of </w:delText>
        </w:r>
      </w:del>
      <w:proofErr w:type="spellStart"/>
      <w:ins w:id="201" w:author="Paul Rothwell" w:date="2016-04-22T12:43:00Z">
        <w:r w:rsidR="0093010C" w:rsidRPr="003C18BD">
          <w:rPr>
            <w:sz w:val="23"/>
            <w:szCs w:val="23"/>
          </w:rPr>
          <w:t>OpenDyslexia</w:t>
        </w:r>
      </w:ins>
      <w:del w:id="202" w:author="Paul Rothwell" w:date="2016-04-22T12:43:00Z">
        <w:r w:rsidRPr="003C18BD" w:rsidDel="0093010C">
          <w:rPr>
            <w:sz w:val="23"/>
            <w:szCs w:val="23"/>
          </w:rPr>
          <w:delText xml:space="preserve">open </w:delText>
        </w:r>
        <w:r w:rsidR="001D6DFA" w:rsidRPr="003C18BD" w:rsidDel="0093010C">
          <w:rPr>
            <w:sz w:val="23"/>
            <w:szCs w:val="23"/>
          </w:rPr>
          <w:delText>dyslexic</w:delText>
        </w:r>
      </w:del>
      <w:r w:rsidR="001D6DFA" w:rsidRPr="003C18BD">
        <w:rPr>
          <w:sz w:val="23"/>
          <w:szCs w:val="23"/>
        </w:rPr>
        <w:t>’s</w:t>
      </w:r>
      <w:proofErr w:type="spellEnd"/>
      <w:r w:rsidRPr="003C18BD">
        <w:rPr>
          <w:sz w:val="23"/>
          <w:szCs w:val="23"/>
        </w:rPr>
        <w:t xml:space="preserve"> </w:t>
      </w:r>
      <w:r w:rsidR="001D6DFA" w:rsidRPr="003C18BD">
        <w:rPr>
          <w:sz w:val="23"/>
          <w:szCs w:val="23"/>
        </w:rPr>
        <w:t>utilization</w:t>
      </w:r>
      <w:r w:rsidRPr="003C18BD">
        <w:rPr>
          <w:sz w:val="23"/>
          <w:szCs w:val="23"/>
        </w:rPr>
        <w:t xml:space="preserve"> and web accessibility for dyslexics can be put into effect </w:t>
      </w:r>
      <w:r w:rsidR="001D6DFA" w:rsidRPr="003C18BD">
        <w:rPr>
          <w:sz w:val="23"/>
          <w:szCs w:val="23"/>
        </w:rPr>
        <w:t>by developers</w:t>
      </w:r>
      <w:r w:rsidRPr="003C18BD">
        <w:rPr>
          <w:sz w:val="23"/>
          <w:szCs w:val="23"/>
        </w:rPr>
        <w:t xml:space="preserve"> to improve the readability of their applications </w:t>
      </w:r>
      <w:ins w:id="203" w:author="Paul Rothwell" w:date="2016-04-22T12:43:00Z">
        <w:r w:rsidR="0093010C">
          <w:rPr>
            <w:sz w:val="23"/>
            <w:szCs w:val="23"/>
          </w:rPr>
          <w:t xml:space="preserve">in </w:t>
        </w:r>
      </w:ins>
      <w:r w:rsidRPr="003C18BD">
        <w:rPr>
          <w:sz w:val="23"/>
          <w:szCs w:val="23"/>
        </w:rPr>
        <w:t xml:space="preserve">both software, website or web application for those with dyslexia. </w:t>
      </w:r>
    </w:p>
    <w:p w14:paraId="1C436DC9" w14:textId="77777777" w:rsidR="003A3BAB" w:rsidRPr="003C18BD" w:rsidRDefault="003A3BAB" w:rsidP="003C18BD">
      <w:pPr>
        <w:spacing w:line="480" w:lineRule="auto"/>
        <w:rPr>
          <w:sz w:val="23"/>
          <w:szCs w:val="23"/>
        </w:rPr>
      </w:pPr>
    </w:p>
    <w:p w14:paraId="61D77B4E" w14:textId="558F2938" w:rsidR="003A3BAB" w:rsidRPr="003C18BD" w:rsidRDefault="003A3BAB" w:rsidP="003C18BD">
      <w:pPr>
        <w:spacing w:line="480" w:lineRule="auto"/>
        <w:rPr>
          <w:sz w:val="23"/>
          <w:szCs w:val="23"/>
        </w:rPr>
      </w:pPr>
      <w:r w:rsidRPr="003C18BD">
        <w:rPr>
          <w:sz w:val="23"/>
          <w:szCs w:val="23"/>
        </w:rPr>
        <w:t xml:space="preserve">Some basic recommendations include: </w:t>
      </w:r>
      <w:ins w:id="204" w:author="Paul Rothwell" w:date="2016-04-22T12:44:00Z">
        <w:r w:rsidR="0093010C">
          <w:rPr>
            <w:sz w:val="23"/>
            <w:szCs w:val="23"/>
          </w:rPr>
          <w:t>[where do these come from?]</w:t>
        </w:r>
      </w:ins>
    </w:p>
    <w:p w14:paraId="22A23D86" w14:textId="77777777" w:rsidR="003A3BAB" w:rsidRPr="003C18BD" w:rsidRDefault="003A3BAB" w:rsidP="003C18BD">
      <w:pPr>
        <w:spacing w:line="480" w:lineRule="auto"/>
        <w:rPr>
          <w:sz w:val="23"/>
          <w:szCs w:val="23"/>
        </w:rPr>
      </w:pPr>
    </w:p>
    <w:p w14:paraId="451EFD85" w14:textId="739FCCCD" w:rsidR="003A3BAB" w:rsidRPr="003C18BD" w:rsidRDefault="003A3BAB" w:rsidP="003C18BD">
      <w:pPr>
        <w:pStyle w:val="ListParagraph"/>
        <w:numPr>
          <w:ilvl w:val="0"/>
          <w:numId w:val="7"/>
        </w:numPr>
        <w:spacing w:line="480" w:lineRule="auto"/>
        <w:rPr>
          <w:sz w:val="23"/>
          <w:szCs w:val="23"/>
        </w:rPr>
      </w:pPr>
      <w:r w:rsidRPr="003C18BD">
        <w:rPr>
          <w:sz w:val="23"/>
          <w:szCs w:val="23"/>
        </w:rPr>
        <w:t xml:space="preserve">Choose a common font with recognizable letter forms for large bodies of text, such the </w:t>
      </w:r>
      <w:proofErr w:type="spellStart"/>
      <w:r w:rsidR="001D6DFA" w:rsidRPr="003C18BD">
        <w:rPr>
          <w:sz w:val="23"/>
          <w:szCs w:val="23"/>
        </w:rPr>
        <w:t>OpenDyslexia</w:t>
      </w:r>
      <w:proofErr w:type="spellEnd"/>
      <w:r w:rsidRPr="003C18BD">
        <w:rPr>
          <w:sz w:val="23"/>
          <w:szCs w:val="23"/>
        </w:rPr>
        <w:t xml:space="preserve"> font, comic sans or </w:t>
      </w:r>
      <w:r w:rsidR="001D6DFA" w:rsidRPr="003C18BD">
        <w:rPr>
          <w:sz w:val="23"/>
          <w:szCs w:val="23"/>
        </w:rPr>
        <w:t>Arial</w:t>
      </w:r>
      <w:r w:rsidRPr="003C18BD">
        <w:rPr>
          <w:sz w:val="23"/>
          <w:szCs w:val="23"/>
        </w:rPr>
        <w:t>.</w:t>
      </w:r>
    </w:p>
    <w:p w14:paraId="273CA822" w14:textId="402D2556" w:rsidR="00BF6469" w:rsidRPr="003C18BD" w:rsidRDefault="00BF6469" w:rsidP="003C18BD">
      <w:pPr>
        <w:pStyle w:val="ListParagraph"/>
        <w:numPr>
          <w:ilvl w:val="0"/>
          <w:numId w:val="7"/>
        </w:numPr>
        <w:spacing w:line="480" w:lineRule="auto"/>
        <w:rPr>
          <w:sz w:val="23"/>
          <w:szCs w:val="23"/>
        </w:rPr>
      </w:pPr>
      <w:r w:rsidRPr="003C18BD">
        <w:rPr>
          <w:sz w:val="23"/>
          <w:szCs w:val="23"/>
        </w:rPr>
        <w:t>Include the option for different fonts, so uses can choose.</w:t>
      </w:r>
    </w:p>
    <w:p w14:paraId="6E28E766" w14:textId="451966DA" w:rsidR="00BF6469" w:rsidRPr="003C18BD" w:rsidRDefault="00BF6469" w:rsidP="003C18BD">
      <w:pPr>
        <w:pStyle w:val="ListParagraph"/>
        <w:numPr>
          <w:ilvl w:val="0"/>
          <w:numId w:val="7"/>
        </w:numPr>
        <w:spacing w:line="480" w:lineRule="auto"/>
        <w:rPr>
          <w:sz w:val="23"/>
          <w:szCs w:val="23"/>
        </w:rPr>
      </w:pPr>
      <w:r w:rsidRPr="003C18BD">
        <w:rPr>
          <w:sz w:val="23"/>
          <w:szCs w:val="23"/>
        </w:rPr>
        <w:t>Allow the use</w:t>
      </w:r>
      <w:ins w:id="205" w:author="Paul Rothwell" w:date="2016-04-22T12:44:00Z">
        <w:r w:rsidR="0093010C">
          <w:rPr>
            <w:sz w:val="23"/>
            <w:szCs w:val="23"/>
          </w:rPr>
          <w:t>r</w:t>
        </w:r>
      </w:ins>
      <w:r w:rsidRPr="003C18BD">
        <w:rPr>
          <w:sz w:val="23"/>
          <w:szCs w:val="23"/>
        </w:rPr>
        <w:t xml:space="preserve"> to choose between </w:t>
      </w:r>
      <w:del w:id="206" w:author="Paul Rothwell" w:date="2016-04-22T12:28:00Z">
        <w:r w:rsidRPr="003C18BD" w:rsidDel="00A92EF3">
          <w:rPr>
            <w:sz w:val="23"/>
            <w:szCs w:val="23"/>
          </w:rPr>
          <w:delText>color</w:delText>
        </w:r>
      </w:del>
      <w:proofErr w:type="spellStart"/>
      <w:ins w:id="207" w:author="Paul Rothwell" w:date="2016-04-22T12:28:00Z">
        <w:r w:rsidR="00A92EF3">
          <w:rPr>
            <w:sz w:val="23"/>
            <w:szCs w:val="23"/>
          </w:rPr>
          <w:t>colour</w:t>
        </w:r>
      </w:ins>
      <w:proofErr w:type="spellEnd"/>
      <w:r w:rsidRPr="003C18BD">
        <w:rPr>
          <w:sz w:val="23"/>
          <w:szCs w:val="23"/>
        </w:rPr>
        <w:t xml:space="preserve"> combinations</w:t>
      </w:r>
    </w:p>
    <w:p w14:paraId="50F0A7DD" w14:textId="7A8B858B" w:rsidR="003A3BAB" w:rsidRPr="003C18BD" w:rsidRDefault="003A3BAB" w:rsidP="003C18BD">
      <w:pPr>
        <w:pStyle w:val="ListParagraph"/>
        <w:numPr>
          <w:ilvl w:val="0"/>
          <w:numId w:val="7"/>
        </w:numPr>
        <w:spacing w:line="480" w:lineRule="auto"/>
        <w:rPr>
          <w:sz w:val="23"/>
          <w:szCs w:val="23"/>
        </w:rPr>
      </w:pPr>
      <w:r w:rsidRPr="003C18BD">
        <w:rPr>
          <w:sz w:val="23"/>
          <w:szCs w:val="23"/>
        </w:rPr>
        <w:t>Set the body text size to least 14</w:t>
      </w:r>
      <w:del w:id="208" w:author="Paul Rothwell" w:date="2016-04-22T12:44:00Z">
        <w:r w:rsidRPr="003C18BD" w:rsidDel="0093010C">
          <w:rPr>
            <w:sz w:val="23"/>
            <w:szCs w:val="23"/>
          </w:rPr>
          <w:delText xml:space="preserve"> </w:delText>
        </w:r>
      </w:del>
      <w:proofErr w:type="gramStart"/>
      <w:r w:rsidRPr="003C18BD">
        <w:rPr>
          <w:sz w:val="23"/>
          <w:szCs w:val="23"/>
        </w:rPr>
        <w:t>px</w:t>
      </w:r>
      <w:proofErr w:type="gramEnd"/>
      <w:r w:rsidRPr="003C18BD">
        <w:rPr>
          <w:sz w:val="23"/>
          <w:szCs w:val="23"/>
        </w:rPr>
        <w:t>, instead of the existing 12px.</w:t>
      </w:r>
    </w:p>
    <w:p w14:paraId="3B64AD3D" w14:textId="77777777" w:rsidR="003A3BAB" w:rsidRPr="003C18BD" w:rsidRDefault="003A3BAB" w:rsidP="003C18BD">
      <w:pPr>
        <w:pStyle w:val="ListParagraph"/>
        <w:numPr>
          <w:ilvl w:val="0"/>
          <w:numId w:val="7"/>
        </w:numPr>
        <w:spacing w:line="480" w:lineRule="auto"/>
        <w:rPr>
          <w:sz w:val="23"/>
          <w:szCs w:val="23"/>
        </w:rPr>
      </w:pPr>
      <w:r w:rsidRPr="003C18BD">
        <w:rPr>
          <w:sz w:val="23"/>
          <w:szCs w:val="23"/>
        </w:rPr>
        <w:t>Present blocks of texts in columns; don’t let text span the entire length of the screen on a widescreen display, allowing for better use of whitespace.</w:t>
      </w:r>
    </w:p>
    <w:p w14:paraId="2056E2D7" w14:textId="0364C5A2" w:rsidR="003A3BAB" w:rsidRPr="003C18BD" w:rsidRDefault="003A3BAB" w:rsidP="003C18BD">
      <w:pPr>
        <w:pStyle w:val="ListParagraph"/>
        <w:numPr>
          <w:ilvl w:val="0"/>
          <w:numId w:val="7"/>
        </w:numPr>
        <w:spacing w:line="480" w:lineRule="auto"/>
        <w:rPr>
          <w:sz w:val="23"/>
          <w:szCs w:val="23"/>
        </w:rPr>
      </w:pPr>
      <w:r w:rsidRPr="003C18BD">
        <w:rPr>
          <w:sz w:val="23"/>
          <w:szCs w:val="23"/>
        </w:rPr>
        <w:t xml:space="preserve">Choose text and background </w:t>
      </w:r>
      <w:del w:id="209" w:author="Paul Rothwell" w:date="2016-04-22T12:28:00Z">
        <w:r w:rsidRPr="003C18BD" w:rsidDel="00A92EF3">
          <w:rPr>
            <w:sz w:val="23"/>
            <w:szCs w:val="23"/>
          </w:rPr>
          <w:delText>color</w:delText>
        </w:r>
      </w:del>
      <w:proofErr w:type="spellStart"/>
      <w:ins w:id="210" w:author="Paul Rothwell" w:date="2016-04-22T12:28:00Z">
        <w:r w:rsidR="00A92EF3">
          <w:rPr>
            <w:sz w:val="23"/>
            <w:szCs w:val="23"/>
          </w:rPr>
          <w:t>colour</w:t>
        </w:r>
      </w:ins>
      <w:r w:rsidRPr="003C18BD">
        <w:rPr>
          <w:sz w:val="23"/>
          <w:szCs w:val="23"/>
        </w:rPr>
        <w:t>s</w:t>
      </w:r>
      <w:proofErr w:type="spellEnd"/>
      <w:r w:rsidRPr="003C18BD">
        <w:rPr>
          <w:sz w:val="23"/>
          <w:szCs w:val="23"/>
        </w:rPr>
        <w:t xml:space="preserve"> with a high luminance contrast, or better yet allow the user to select the combination.</w:t>
      </w:r>
    </w:p>
    <w:p w14:paraId="4049183D" w14:textId="6DD4FAA0" w:rsidR="003A3BAB" w:rsidRPr="003C18BD" w:rsidRDefault="003A3BAB" w:rsidP="003C18BD">
      <w:pPr>
        <w:pStyle w:val="ListParagraph"/>
        <w:numPr>
          <w:ilvl w:val="0"/>
          <w:numId w:val="7"/>
        </w:numPr>
        <w:spacing w:line="480" w:lineRule="auto"/>
        <w:rPr>
          <w:sz w:val="23"/>
          <w:szCs w:val="23"/>
        </w:rPr>
      </w:pPr>
      <w:r w:rsidRPr="003C18BD">
        <w:rPr>
          <w:sz w:val="23"/>
          <w:szCs w:val="23"/>
        </w:rPr>
        <w:lastRenderedPageBreak/>
        <w:t xml:space="preserve">Use lower case letters. </w:t>
      </w:r>
      <w:r w:rsidR="00183C10">
        <w:rPr>
          <w:sz w:val="23"/>
          <w:szCs w:val="23"/>
        </w:rPr>
        <w:t>Avoid the use of capital letters.</w:t>
      </w:r>
      <w:r w:rsidR="00183C10" w:rsidRPr="003C18BD">
        <w:rPr>
          <w:sz w:val="23"/>
          <w:szCs w:val="23"/>
        </w:rPr>
        <w:t xml:space="preserve"> Using</w:t>
      </w:r>
      <w:r w:rsidRPr="003C18BD">
        <w:rPr>
          <w:sz w:val="23"/>
          <w:szCs w:val="23"/>
        </w:rPr>
        <w:t xml:space="preserve"> all capital letters make it harder to read</w:t>
      </w:r>
      <w:r w:rsidR="00183C10">
        <w:rPr>
          <w:sz w:val="23"/>
          <w:szCs w:val="23"/>
        </w:rPr>
        <w:t xml:space="preserve"> for people with dyslexia.</w:t>
      </w:r>
    </w:p>
    <w:p w14:paraId="4F33B699" w14:textId="77777777" w:rsidR="003A3BAB" w:rsidRDefault="003A3BAB" w:rsidP="003C18BD">
      <w:pPr>
        <w:spacing w:line="480" w:lineRule="auto"/>
        <w:rPr>
          <w:sz w:val="23"/>
          <w:szCs w:val="23"/>
        </w:rPr>
      </w:pPr>
    </w:p>
    <w:p w14:paraId="2A2B4EDB" w14:textId="77777777" w:rsidR="003C18BD" w:rsidRDefault="003C18BD" w:rsidP="003C18BD">
      <w:pPr>
        <w:spacing w:line="480" w:lineRule="auto"/>
        <w:rPr>
          <w:sz w:val="23"/>
          <w:szCs w:val="23"/>
        </w:rPr>
      </w:pPr>
    </w:p>
    <w:p w14:paraId="5A7CFCC0" w14:textId="77777777" w:rsidR="003C18BD" w:rsidRDefault="003C18BD" w:rsidP="003C18BD">
      <w:pPr>
        <w:spacing w:line="480" w:lineRule="auto"/>
        <w:rPr>
          <w:sz w:val="23"/>
          <w:szCs w:val="23"/>
        </w:rPr>
      </w:pPr>
    </w:p>
    <w:p w14:paraId="07F93FC0" w14:textId="77777777" w:rsidR="003C18BD" w:rsidRDefault="003C18BD" w:rsidP="003C18BD">
      <w:pPr>
        <w:spacing w:line="480" w:lineRule="auto"/>
        <w:rPr>
          <w:sz w:val="23"/>
          <w:szCs w:val="23"/>
        </w:rPr>
      </w:pPr>
    </w:p>
    <w:p w14:paraId="000F4EBE" w14:textId="77777777" w:rsidR="003C18BD" w:rsidRPr="003C18BD" w:rsidRDefault="003C18BD" w:rsidP="003C18BD">
      <w:pPr>
        <w:spacing w:line="480" w:lineRule="auto"/>
        <w:rPr>
          <w:sz w:val="23"/>
          <w:szCs w:val="23"/>
        </w:rPr>
      </w:pPr>
    </w:p>
    <w:p w14:paraId="76F44A8E" w14:textId="664C8605" w:rsidR="00792DA5" w:rsidRPr="003C18BD" w:rsidRDefault="00BF6469" w:rsidP="003C18BD">
      <w:pPr>
        <w:spacing w:line="480" w:lineRule="auto"/>
        <w:rPr>
          <w:sz w:val="23"/>
          <w:szCs w:val="23"/>
        </w:rPr>
      </w:pPr>
      <w:r w:rsidRPr="003C18BD">
        <w:rPr>
          <w:sz w:val="23"/>
          <w:szCs w:val="23"/>
        </w:rPr>
        <w:t>Other recommendations</w:t>
      </w:r>
    </w:p>
    <w:p w14:paraId="6F892207" w14:textId="77777777" w:rsidR="00792DA5" w:rsidRPr="003C18BD" w:rsidRDefault="00792DA5" w:rsidP="003C18BD">
      <w:pPr>
        <w:pStyle w:val="ListParagraph"/>
        <w:numPr>
          <w:ilvl w:val="0"/>
          <w:numId w:val="12"/>
        </w:numPr>
        <w:spacing w:line="480" w:lineRule="auto"/>
        <w:rPr>
          <w:rFonts w:eastAsia="Times New Roman" w:cs="Times New Roman"/>
          <w:color w:val="000000" w:themeColor="text1"/>
          <w:sz w:val="23"/>
          <w:szCs w:val="23"/>
        </w:rPr>
      </w:pPr>
      <w:r w:rsidRPr="003C18BD">
        <w:rPr>
          <w:color w:val="000000" w:themeColor="text1"/>
          <w:sz w:val="23"/>
          <w:szCs w:val="23"/>
        </w:rPr>
        <w:t>Avoid River Effect (Dyslexic users may sometimes see the river effect in the text they’re reading. This is when large gaps occur within consecutive lines of text.)</w:t>
      </w:r>
      <w:r w:rsidRPr="003C18BD">
        <w:rPr>
          <w:rFonts w:eastAsia="Times New Roman" w:cs="Times New Roman"/>
          <w:color w:val="000000" w:themeColor="text1"/>
          <w:sz w:val="23"/>
          <w:szCs w:val="23"/>
        </w:rPr>
        <w:t xml:space="preserve"> </w:t>
      </w:r>
    </w:p>
    <w:p w14:paraId="19C0AA31" w14:textId="3254117C" w:rsidR="00792DA5" w:rsidRPr="003C18BD" w:rsidRDefault="00792DA5" w:rsidP="003C18BD">
      <w:pPr>
        <w:pStyle w:val="ListParagraph"/>
        <w:numPr>
          <w:ilvl w:val="0"/>
          <w:numId w:val="12"/>
        </w:numPr>
        <w:spacing w:line="480" w:lineRule="auto"/>
        <w:rPr>
          <w:rFonts w:cs="Times New Roman"/>
          <w:color w:val="000000" w:themeColor="text1"/>
          <w:sz w:val="23"/>
          <w:szCs w:val="23"/>
        </w:rPr>
      </w:pPr>
      <w:r w:rsidRPr="003C18BD">
        <w:rPr>
          <w:color w:val="000000" w:themeColor="text1"/>
          <w:sz w:val="23"/>
          <w:szCs w:val="23"/>
        </w:rPr>
        <w:t>Double spacing after periods</w:t>
      </w:r>
    </w:p>
    <w:p w14:paraId="4F2988F2" w14:textId="4BFE8615" w:rsidR="00792DA5" w:rsidRPr="003C18BD" w:rsidRDefault="00792DA5" w:rsidP="003C18BD">
      <w:pPr>
        <w:pStyle w:val="ListParagraph"/>
        <w:numPr>
          <w:ilvl w:val="0"/>
          <w:numId w:val="12"/>
        </w:numPr>
        <w:spacing w:line="480" w:lineRule="auto"/>
        <w:rPr>
          <w:rFonts w:cs="Times New Roman"/>
          <w:color w:val="000000" w:themeColor="text1"/>
          <w:sz w:val="23"/>
          <w:szCs w:val="23"/>
        </w:rPr>
      </w:pPr>
      <w:r w:rsidRPr="003C18BD">
        <w:rPr>
          <w:color w:val="000000" w:themeColor="text1"/>
          <w:sz w:val="23"/>
          <w:szCs w:val="23"/>
        </w:rPr>
        <w:t xml:space="preserve">Avoid </w:t>
      </w:r>
      <w:proofErr w:type="gramStart"/>
      <w:r w:rsidRPr="003C18BD">
        <w:rPr>
          <w:color w:val="000000" w:themeColor="text1"/>
          <w:sz w:val="23"/>
          <w:szCs w:val="23"/>
        </w:rPr>
        <w:t>Pure</w:t>
      </w:r>
      <w:proofErr w:type="gramEnd"/>
      <w:r w:rsidRPr="003C18BD">
        <w:rPr>
          <w:color w:val="000000" w:themeColor="text1"/>
          <w:sz w:val="23"/>
          <w:szCs w:val="23"/>
        </w:rPr>
        <w:t xml:space="preserve"> black text on a pure white background </w:t>
      </w:r>
      <w:r w:rsidR="00D63519" w:rsidRPr="003C18BD">
        <w:rPr>
          <w:color w:val="000000" w:themeColor="text1"/>
          <w:sz w:val="23"/>
          <w:szCs w:val="23"/>
        </w:rPr>
        <w:t>(</w:t>
      </w:r>
      <w:r w:rsidR="00183C10">
        <w:rPr>
          <w:color w:val="000000" w:themeColor="text1"/>
          <w:sz w:val="23"/>
          <w:szCs w:val="23"/>
          <w:shd w:val="clear" w:color="auto" w:fill="FFFFFF"/>
        </w:rPr>
        <w:t>Many</w:t>
      </w:r>
      <w:r w:rsidRPr="003C18BD">
        <w:rPr>
          <w:color w:val="000000" w:themeColor="text1"/>
          <w:sz w:val="23"/>
          <w:szCs w:val="23"/>
          <w:shd w:val="clear" w:color="auto" w:fill="FFFFFF"/>
        </w:rPr>
        <w:t xml:space="preserve"> dyslexic users </w:t>
      </w:r>
      <w:r w:rsidR="00183C10">
        <w:rPr>
          <w:color w:val="000000" w:themeColor="text1"/>
          <w:sz w:val="23"/>
          <w:szCs w:val="23"/>
          <w:shd w:val="clear" w:color="auto" w:fill="FFFFFF"/>
        </w:rPr>
        <w:t xml:space="preserve">can be </w:t>
      </w:r>
      <w:r w:rsidRPr="003C18BD">
        <w:rPr>
          <w:color w:val="000000" w:themeColor="text1"/>
          <w:sz w:val="23"/>
          <w:szCs w:val="23"/>
          <w:shd w:val="clear" w:color="auto" w:fill="FFFFFF"/>
        </w:rPr>
        <w:t xml:space="preserve">sensitive to the brightness the high contrast </w:t>
      </w:r>
      <w:del w:id="211" w:author="Paul Rothwell" w:date="2016-04-22T12:28:00Z">
        <w:r w:rsidRPr="003C18BD" w:rsidDel="00A92EF3">
          <w:rPr>
            <w:color w:val="000000" w:themeColor="text1"/>
            <w:sz w:val="23"/>
            <w:szCs w:val="23"/>
            <w:shd w:val="clear" w:color="auto" w:fill="FFFFFF"/>
          </w:rPr>
          <w:delText>color</w:delText>
        </w:r>
      </w:del>
      <w:proofErr w:type="spellStart"/>
      <w:ins w:id="212" w:author="Paul Rothwell" w:date="2016-04-22T12:28:00Z">
        <w:r w:rsidR="00A92EF3">
          <w:rPr>
            <w:color w:val="000000" w:themeColor="text1"/>
            <w:sz w:val="23"/>
            <w:szCs w:val="23"/>
            <w:shd w:val="clear" w:color="auto" w:fill="FFFFFF"/>
          </w:rPr>
          <w:t>colour</w:t>
        </w:r>
      </w:ins>
      <w:r w:rsidRPr="003C18BD">
        <w:rPr>
          <w:color w:val="000000" w:themeColor="text1"/>
          <w:sz w:val="23"/>
          <w:szCs w:val="23"/>
          <w:shd w:val="clear" w:color="auto" w:fill="FFFFFF"/>
        </w:rPr>
        <w:t>s</w:t>
      </w:r>
      <w:proofErr w:type="spellEnd"/>
      <w:r w:rsidRPr="003C18BD">
        <w:rPr>
          <w:color w:val="000000" w:themeColor="text1"/>
          <w:sz w:val="23"/>
          <w:szCs w:val="23"/>
          <w:shd w:val="clear" w:color="auto" w:fill="FFFFFF"/>
        </w:rPr>
        <w:t xml:space="preserve"> cause</w:t>
      </w:r>
      <w:r w:rsidR="00183C10">
        <w:rPr>
          <w:color w:val="000000" w:themeColor="text1"/>
          <w:sz w:val="23"/>
          <w:szCs w:val="23"/>
          <w:shd w:val="clear" w:color="auto" w:fill="FFFFFF"/>
        </w:rPr>
        <w:t xml:space="preserve">, as stated in the W3C report </w:t>
      </w:r>
      <w:r w:rsidR="007E0B3D">
        <w:rPr>
          <w:color w:val="000000" w:themeColor="text1"/>
          <w:sz w:val="23"/>
          <w:szCs w:val="23"/>
          <w:shd w:val="clear" w:color="auto" w:fill="FFFFFF"/>
        </w:rPr>
        <w:t>as well</w:t>
      </w:r>
      <w:r w:rsidRPr="003C18BD">
        <w:rPr>
          <w:color w:val="000000" w:themeColor="text1"/>
          <w:sz w:val="23"/>
          <w:szCs w:val="23"/>
          <w:shd w:val="clear" w:color="auto" w:fill="FFFFFF"/>
        </w:rPr>
        <w:t>.)</w:t>
      </w:r>
    </w:p>
    <w:p w14:paraId="0DC4755F" w14:textId="0DED0E98" w:rsidR="00792DA5" w:rsidRPr="003C18BD" w:rsidRDefault="00792DA5" w:rsidP="003C18BD">
      <w:pPr>
        <w:pStyle w:val="ListParagraph"/>
        <w:numPr>
          <w:ilvl w:val="0"/>
          <w:numId w:val="12"/>
        </w:numPr>
        <w:spacing w:line="480" w:lineRule="auto"/>
        <w:rPr>
          <w:rFonts w:eastAsia="Times New Roman" w:cs="Times New Roman"/>
          <w:color w:val="000000" w:themeColor="text1"/>
          <w:sz w:val="23"/>
          <w:szCs w:val="23"/>
        </w:rPr>
      </w:pPr>
      <w:r w:rsidRPr="003C18BD">
        <w:rPr>
          <w:color w:val="000000" w:themeColor="text1"/>
          <w:sz w:val="23"/>
          <w:szCs w:val="23"/>
          <w:shd w:val="clear" w:color="auto" w:fill="FFFFFF"/>
        </w:rPr>
        <w:t xml:space="preserve">Avoid </w:t>
      </w:r>
      <w:r w:rsidRPr="003C18BD">
        <w:rPr>
          <w:color w:val="000000" w:themeColor="text1"/>
          <w:sz w:val="23"/>
          <w:szCs w:val="23"/>
        </w:rPr>
        <w:t>Serif fonts (</w:t>
      </w:r>
      <w:r w:rsidRPr="003C18BD">
        <w:rPr>
          <w:rFonts w:eastAsia="Times New Roman" w:cs="Lucida Grande"/>
          <w:color w:val="000000" w:themeColor="text1"/>
          <w:sz w:val="23"/>
          <w:szCs w:val="23"/>
          <w:shd w:val="clear" w:color="auto" w:fill="FFFFFF"/>
        </w:rPr>
        <w:t xml:space="preserve">A sans-serif font would allow dyslexic users to see the shapes of letters </w:t>
      </w:r>
      <w:del w:id="213" w:author="Paul Rothwell" w:date="2016-04-22T12:45:00Z">
        <w:r w:rsidRPr="003C18BD" w:rsidDel="0093010C">
          <w:rPr>
            <w:rFonts w:eastAsia="Times New Roman" w:cs="Lucida Grande"/>
            <w:color w:val="000000" w:themeColor="text1"/>
            <w:sz w:val="23"/>
            <w:szCs w:val="23"/>
            <w:shd w:val="clear" w:color="auto" w:fill="FFFFFF"/>
          </w:rPr>
          <w:delText>clearer</w:delText>
        </w:r>
      </w:del>
      <w:ins w:id="214" w:author="Paul Rothwell" w:date="2016-04-22T12:45:00Z">
        <w:r w:rsidR="0093010C">
          <w:rPr>
            <w:rFonts w:eastAsia="Times New Roman" w:cs="Lucida Grande"/>
            <w:color w:val="000000" w:themeColor="text1"/>
            <w:sz w:val="23"/>
            <w:szCs w:val="23"/>
            <w:shd w:val="clear" w:color="auto" w:fill="FFFFFF"/>
          </w:rPr>
          <w:t>more clearly</w:t>
        </w:r>
      </w:ins>
      <w:r w:rsidRPr="003C18BD">
        <w:rPr>
          <w:rFonts w:eastAsia="Times New Roman" w:cs="Lucida Grande"/>
          <w:color w:val="000000" w:themeColor="text1"/>
          <w:sz w:val="23"/>
          <w:szCs w:val="23"/>
          <w:shd w:val="clear" w:color="auto" w:fill="FFFFFF"/>
        </w:rPr>
        <w:t xml:space="preserve">. </w:t>
      </w:r>
      <w:del w:id="215" w:author="Paul Rothwell" w:date="2016-04-22T12:45:00Z">
        <w:r w:rsidR="00183C10" w:rsidDel="0093010C">
          <w:rPr>
            <w:rFonts w:eastAsia="Times New Roman" w:cs="Lucida Grande"/>
            <w:color w:val="000000" w:themeColor="text1"/>
            <w:sz w:val="23"/>
            <w:szCs w:val="23"/>
            <w:shd w:val="clear" w:color="auto" w:fill="FFFFFF"/>
          </w:rPr>
          <w:delText xml:space="preserve">Because </w:delText>
        </w:r>
      </w:del>
      <w:ins w:id="216" w:author="Paul Rothwell" w:date="2016-04-22T12:45:00Z">
        <w:r w:rsidR="0093010C">
          <w:rPr>
            <w:rFonts w:eastAsia="Times New Roman" w:cs="Lucida Grande"/>
            <w:color w:val="000000" w:themeColor="text1"/>
            <w:sz w:val="23"/>
            <w:szCs w:val="23"/>
            <w:shd w:val="clear" w:color="auto" w:fill="FFFFFF"/>
          </w:rPr>
          <w:t>This is b</w:t>
        </w:r>
        <w:r w:rsidR="0093010C">
          <w:rPr>
            <w:rFonts w:eastAsia="Times New Roman" w:cs="Lucida Grande"/>
            <w:color w:val="000000" w:themeColor="text1"/>
            <w:sz w:val="23"/>
            <w:szCs w:val="23"/>
            <w:shd w:val="clear" w:color="auto" w:fill="FFFFFF"/>
          </w:rPr>
          <w:t xml:space="preserve">ecause </w:t>
        </w:r>
      </w:ins>
      <w:r w:rsidR="00183C10">
        <w:rPr>
          <w:rFonts w:eastAsia="Times New Roman" w:cs="Lucida Grande"/>
          <w:color w:val="000000" w:themeColor="text1"/>
          <w:sz w:val="23"/>
          <w:szCs w:val="23"/>
          <w:shd w:val="clear" w:color="auto" w:fill="FFFFFF"/>
        </w:rPr>
        <w:t>of the</w:t>
      </w:r>
      <w:r w:rsidRPr="003C18BD">
        <w:rPr>
          <w:rFonts w:eastAsia="Times New Roman" w:cs="Lucida Grande"/>
          <w:color w:val="000000" w:themeColor="text1"/>
          <w:sz w:val="23"/>
          <w:szCs w:val="23"/>
          <w:shd w:val="clear" w:color="auto" w:fill="FFFFFF"/>
        </w:rPr>
        <w:t xml:space="preserve"> lack of hooks increases the spacing between letters and makes them more distinguishable</w:t>
      </w:r>
      <w:ins w:id="217" w:author="Paul Rothwell" w:date="2016-04-22T12:45:00Z">
        <w:r w:rsidR="0093010C">
          <w:rPr>
            <w:rFonts w:eastAsia="Times New Roman" w:cs="Lucida Grande"/>
            <w:color w:val="000000" w:themeColor="text1"/>
            <w:sz w:val="23"/>
            <w:szCs w:val="23"/>
            <w:shd w:val="clear" w:color="auto" w:fill="FFFFFF"/>
          </w:rPr>
          <w:t>.</w:t>
        </w:r>
      </w:ins>
      <w:r w:rsidRPr="003C18BD">
        <w:rPr>
          <w:rFonts w:eastAsia="Times New Roman" w:cs="Lucida Grande"/>
          <w:color w:val="000000" w:themeColor="text1"/>
          <w:sz w:val="23"/>
          <w:szCs w:val="23"/>
          <w:shd w:val="clear" w:color="auto" w:fill="FFFFFF"/>
        </w:rPr>
        <w:t> </w:t>
      </w:r>
      <w:r w:rsidR="00B10B19">
        <w:rPr>
          <w:rFonts w:eastAsia="Times New Roman" w:cs="Lucida Grande"/>
          <w:color w:val="000000" w:themeColor="text1"/>
          <w:sz w:val="23"/>
          <w:szCs w:val="23"/>
          <w:shd w:val="clear" w:color="auto" w:fill="FFFFFF"/>
        </w:rPr>
        <w:t>[11]</w:t>
      </w:r>
    </w:p>
    <w:p w14:paraId="39B1E8D7" w14:textId="1DC2A5F4" w:rsidR="00792DA5" w:rsidRPr="00792DA5" w:rsidRDefault="00792DA5" w:rsidP="00792DA5">
      <w:pPr>
        <w:pStyle w:val="ListParagraph"/>
        <w:rPr>
          <w:rFonts w:asciiTheme="majorHAnsi" w:hAnsiTheme="majorHAnsi"/>
          <w:sz w:val="27"/>
          <w:szCs w:val="27"/>
        </w:rPr>
      </w:pPr>
    </w:p>
    <w:p w14:paraId="6EFFC1FF" w14:textId="12B28644" w:rsidR="003A3BAB" w:rsidRPr="003C18BD" w:rsidRDefault="003A3BAB" w:rsidP="003C18BD">
      <w:pPr>
        <w:spacing w:line="480" w:lineRule="auto"/>
        <w:rPr>
          <w:sz w:val="23"/>
          <w:szCs w:val="23"/>
        </w:rPr>
      </w:pPr>
      <w:r w:rsidRPr="003C18BD">
        <w:rPr>
          <w:sz w:val="23"/>
          <w:szCs w:val="23"/>
        </w:rPr>
        <w:t xml:space="preserve">Following the suggestions, it's worth noting that future studies for the typography for those with dyslexia </w:t>
      </w:r>
      <w:del w:id="218" w:author="Paul Rothwell" w:date="2016-04-22T12:45:00Z">
        <w:r w:rsidRPr="003C18BD" w:rsidDel="0093010C">
          <w:rPr>
            <w:sz w:val="23"/>
            <w:szCs w:val="23"/>
          </w:rPr>
          <w:delText xml:space="preserve">has </w:delText>
        </w:r>
      </w:del>
      <w:ins w:id="219" w:author="Paul Rothwell" w:date="2016-04-22T12:45:00Z">
        <w:r w:rsidR="0093010C" w:rsidRPr="003C18BD">
          <w:rPr>
            <w:sz w:val="23"/>
            <w:szCs w:val="23"/>
          </w:rPr>
          <w:t>ha</w:t>
        </w:r>
        <w:r w:rsidR="0093010C">
          <w:rPr>
            <w:sz w:val="23"/>
            <w:szCs w:val="23"/>
          </w:rPr>
          <w:t>ve</w:t>
        </w:r>
        <w:r w:rsidR="0093010C" w:rsidRPr="003C18BD">
          <w:rPr>
            <w:sz w:val="23"/>
            <w:szCs w:val="23"/>
          </w:rPr>
          <w:t xml:space="preserve"> </w:t>
        </w:r>
      </w:ins>
      <w:r w:rsidRPr="003C18BD">
        <w:rPr>
          <w:sz w:val="23"/>
          <w:szCs w:val="23"/>
        </w:rPr>
        <w:t>multiple avenues for more research. In my thoughts, one direction for future research would be an in</w:t>
      </w:r>
      <w:ins w:id="220" w:author="Paul Rothwell" w:date="2016-04-22T12:46:00Z">
        <w:r w:rsidR="0093010C">
          <w:rPr>
            <w:sz w:val="23"/>
            <w:szCs w:val="23"/>
          </w:rPr>
          <w:t>?</w:t>
        </w:r>
      </w:ins>
      <w:r w:rsidRPr="003C18BD">
        <w:rPr>
          <w:sz w:val="23"/>
          <w:szCs w:val="23"/>
        </w:rPr>
        <w:t xml:space="preserve"> to combine suggestions that arose from the existing studies and see if the optimization of font, </w:t>
      </w:r>
      <w:del w:id="221" w:author="Paul Rothwell" w:date="2016-04-22T12:28:00Z">
        <w:r w:rsidRPr="003C18BD" w:rsidDel="00A92EF3">
          <w:rPr>
            <w:sz w:val="23"/>
            <w:szCs w:val="23"/>
          </w:rPr>
          <w:delText>color</w:delText>
        </w:r>
      </w:del>
      <w:proofErr w:type="spellStart"/>
      <w:ins w:id="222" w:author="Paul Rothwell" w:date="2016-04-22T12:28:00Z">
        <w:r w:rsidR="00A92EF3">
          <w:rPr>
            <w:sz w:val="23"/>
            <w:szCs w:val="23"/>
          </w:rPr>
          <w:t>colour</w:t>
        </w:r>
      </w:ins>
      <w:proofErr w:type="spellEnd"/>
      <w:r w:rsidRPr="003C18BD">
        <w:rPr>
          <w:sz w:val="23"/>
          <w:szCs w:val="23"/>
        </w:rPr>
        <w:t>, and use of white space improve reading comprehension, passage legibility and the overall experience for the user with dyslexia.</w:t>
      </w:r>
      <w:r w:rsidR="0031620D" w:rsidRPr="003C18BD">
        <w:rPr>
          <w:sz w:val="23"/>
          <w:szCs w:val="23"/>
        </w:rPr>
        <w:t xml:space="preserve"> Other research could include the use of white space and the effects it has with </w:t>
      </w:r>
      <w:r w:rsidR="00D63519" w:rsidRPr="003C18BD">
        <w:rPr>
          <w:sz w:val="23"/>
          <w:szCs w:val="23"/>
        </w:rPr>
        <w:t>dyslexia</w:t>
      </w:r>
      <w:r w:rsidR="0031620D" w:rsidRPr="003C18BD">
        <w:rPr>
          <w:sz w:val="23"/>
          <w:szCs w:val="23"/>
        </w:rPr>
        <w:t>.</w:t>
      </w:r>
    </w:p>
    <w:p w14:paraId="26D582CB" w14:textId="65D5958C" w:rsidR="003A3BAB" w:rsidRPr="003C18BD" w:rsidRDefault="003A3BAB" w:rsidP="003C18BD">
      <w:pPr>
        <w:spacing w:line="480" w:lineRule="auto"/>
        <w:rPr>
          <w:sz w:val="23"/>
          <w:szCs w:val="23"/>
        </w:rPr>
      </w:pPr>
      <w:r w:rsidRPr="003C18BD">
        <w:rPr>
          <w:sz w:val="23"/>
          <w:szCs w:val="23"/>
        </w:rPr>
        <w:lastRenderedPageBreak/>
        <w:t xml:space="preserve">Any studies in the field of fonts that claim to address where it helps with some of the symptoms of dyslexia. </w:t>
      </w:r>
      <w:ins w:id="223" w:author="Paul Rothwell" w:date="2016-04-22T12:46:00Z">
        <w:r w:rsidR="0093010C">
          <w:rPr>
            <w:sz w:val="23"/>
            <w:szCs w:val="23"/>
          </w:rPr>
          <w:t>[</w:t>
        </w:r>
        <w:proofErr w:type="gramStart"/>
        <w:r w:rsidR="0093010C">
          <w:rPr>
            <w:sz w:val="23"/>
            <w:szCs w:val="23"/>
          </w:rPr>
          <w:t>unclear</w:t>
        </w:r>
        <w:proofErr w:type="gramEnd"/>
        <w:r w:rsidR="0093010C">
          <w:rPr>
            <w:sz w:val="23"/>
            <w:szCs w:val="23"/>
          </w:rPr>
          <w:t>]</w:t>
        </w:r>
      </w:ins>
    </w:p>
    <w:p w14:paraId="680768CE" w14:textId="6C548EFA" w:rsidR="003A3BAB" w:rsidRPr="003C18BD" w:rsidRDefault="00383116" w:rsidP="003C18BD">
      <w:pPr>
        <w:spacing w:line="480" w:lineRule="auto"/>
        <w:rPr>
          <w:sz w:val="23"/>
          <w:szCs w:val="23"/>
        </w:rPr>
      </w:pPr>
      <w:r w:rsidRPr="003C18BD">
        <w:rPr>
          <w:sz w:val="23"/>
          <w:szCs w:val="23"/>
        </w:rPr>
        <w:t>R</w:t>
      </w:r>
      <w:r w:rsidR="003A3BAB" w:rsidRPr="003C18BD">
        <w:rPr>
          <w:sz w:val="23"/>
          <w:szCs w:val="23"/>
        </w:rPr>
        <w:t xml:space="preserve">esearch can be about </w:t>
      </w:r>
      <w:del w:id="224" w:author="Paul Rothwell" w:date="2016-04-22T12:46:00Z">
        <w:r w:rsidR="003A3BAB" w:rsidRPr="003C18BD" w:rsidDel="0093010C">
          <w:rPr>
            <w:sz w:val="23"/>
            <w:szCs w:val="23"/>
          </w:rPr>
          <w:delText xml:space="preserve">if </w:delText>
        </w:r>
      </w:del>
      <w:ins w:id="225" w:author="Paul Rothwell" w:date="2016-04-22T12:46:00Z">
        <w:r w:rsidR="0093010C">
          <w:rPr>
            <w:sz w:val="23"/>
            <w:szCs w:val="23"/>
          </w:rPr>
          <w:t>whether</w:t>
        </w:r>
        <w:r w:rsidR="0093010C" w:rsidRPr="003C18BD">
          <w:rPr>
            <w:sz w:val="23"/>
            <w:szCs w:val="23"/>
          </w:rPr>
          <w:t xml:space="preserve"> </w:t>
        </w:r>
      </w:ins>
      <w:proofErr w:type="spellStart"/>
      <w:r w:rsidRPr="003C18BD">
        <w:rPr>
          <w:sz w:val="23"/>
          <w:szCs w:val="23"/>
        </w:rPr>
        <w:t>OpenDyslexica's</w:t>
      </w:r>
      <w:proofErr w:type="spellEnd"/>
      <w:r w:rsidRPr="003C18BD">
        <w:rPr>
          <w:sz w:val="23"/>
          <w:szCs w:val="23"/>
        </w:rPr>
        <w:t xml:space="preserve"> </w:t>
      </w:r>
      <w:r w:rsidR="003A3BAB" w:rsidRPr="003C18BD">
        <w:rPr>
          <w:sz w:val="23"/>
          <w:szCs w:val="23"/>
        </w:rPr>
        <w:t xml:space="preserve">effect about letters which have </w:t>
      </w:r>
      <w:del w:id="226" w:author="Paul Rothwell" w:date="2016-04-22T12:46:00Z">
        <w:r w:rsidR="003A3BAB" w:rsidRPr="003C18BD" w:rsidDel="0093010C">
          <w:rPr>
            <w:sz w:val="23"/>
            <w:szCs w:val="23"/>
          </w:rPr>
          <w:delText xml:space="preserve">been </w:delText>
        </w:r>
      </w:del>
      <w:r w:rsidR="003A3BAB" w:rsidRPr="003C18BD">
        <w:rPr>
          <w:sz w:val="23"/>
          <w:szCs w:val="23"/>
        </w:rPr>
        <w:t>heavy weighted bot</w:t>
      </w:r>
      <w:r w:rsidR="0031620D" w:rsidRPr="003C18BD">
        <w:rPr>
          <w:sz w:val="23"/>
          <w:szCs w:val="23"/>
        </w:rPr>
        <w:t>toms to indicate direction, works</w:t>
      </w:r>
      <w:r w:rsidR="003C18BD">
        <w:rPr>
          <w:sz w:val="23"/>
          <w:szCs w:val="23"/>
        </w:rPr>
        <w:t xml:space="preserve"> or not</w:t>
      </w:r>
      <w:r w:rsidR="003A3BAB" w:rsidRPr="003C18BD">
        <w:rPr>
          <w:sz w:val="23"/>
          <w:szCs w:val="23"/>
        </w:rPr>
        <w:t>.</w:t>
      </w:r>
    </w:p>
    <w:p w14:paraId="7F4C967A" w14:textId="77777777" w:rsidR="003A3BAB" w:rsidRDefault="003A3BAB" w:rsidP="003C18BD">
      <w:pPr>
        <w:spacing w:line="480" w:lineRule="auto"/>
        <w:rPr>
          <w:sz w:val="23"/>
          <w:szCs w:val="23"/>
        </w:rPr>
      </w:pPr>
    </w:p>
    <w:p w14:paraId="482DAA18" w14:textId="02FE0948" w:rsidR="003C18BD" w:rsidRDefault="0093010C" w:rsidP="003C18BD">
      <w:pPr>
        <w:spacing w:line="480" w:lineRule="auto"/>
        <w:rPr>
          <w:sz w:val="23"/>
          <w:szCs w:val="23"/>
        </w:rPr>
      </w:pPr>
      <w:ins w:id="227" w:author="Paul Rothwell" w:date="2016-04-22T12:47:00Z">
        <w:r>
          <w:rPr>
            <w:sz w:val="23"/>
            <w:szCs w:val="23"/>
          </w:rPr>
          <w:t>[</w:t>
        </w:r>
        <w:proofErr w:type="gramStart"/>
        <w:r>
          <w:rPr>
            <w:sz w:val="23"/>
            <w:szCs w:val="23"/>
          </w:rPr>
          <w:t>remove</w:t>
        </w:r>
        <w:proofErr w:type="gramEnd"/>
        <w:r>
          <w:rPr>
            <w:sz w:val="23"/>
            <w:szCs w:val="23"/>
          </w:rPr>
          <w:t xml:space="preserve"> all this whitespace]</w:t>
        </w:r>
      </w:ins>
    </w:p>
    <w:p w14:paraId="1AE32BA5" w14:textId="77777777" w:rsidR="003C18BD" w:rsidRDefault="003C18BD" w:rsidP="003C18BD">
      <w:pPr>
        <w:spacing w:line="480" w:lineRule="auto"/>
        <w:rPr>
          <w:sz w:val="23"/>
          <w:szCs w:val="23"/>
        </w:rPr>
      </w:pPr>
    </w:p>
    <w:p w14:paraId="180E1303" w14:textId="77777777" w:rsidR="003C18BD" w:rsidRDefault="003C18BD" w:rsidP="003C18BD">
      <w:pPr>
        <w:spacing w:line="480" w:lineRule="auto"/>
        <w:rPr>
          <w:sz w:val="23"/>
          <w:szCs w:val="23"/>
        </w:rPr>
      </w:pPr>
    </w:p>
    <w:p w14:paraId="6EFC2B29" w14:textId="77777777" w:rsidR="003C18BD" w:rsidRPr="003C18BD" w:rsidRDefault="003C18BD" w:rsidP="003C18BD">
      <w:pPr>
        <w:spacing w:line="480" w:lineRule="auto"/>
        <w:rPr>
          <w:sz w:val="23"/>
          <w:szCs w:val="23"/>
        </w:rPr>
      </w:pPr>
    </w:p>
    <w:p w14:paraId="3835B8E3" w14:textId="77777777" w:rsidR="003A3BAB" w:rsidRPr="003C18BD" w:rsidRDefault="003A3BAB" w:rsidP="003C18BD">
      <w:pPr>
        <w:spacing w:line="480" w:lineRule="auto"/>
        <w:rPr>
          <w:sz w:val="23"/>
          <w:szCs w:val="23"/>
        </w:rPr>
      </w:pPr>
      <w:r w:rsidRPr="003C18BD">
        <w:rPr>
          <w:sz w:val="23"/>
          <w:szCs w:val="23"/>
        </w:rPr>
        <w:t>They also state that because of this you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These features can be tested and researched.</w:t>
      </w:r>
    </w:p>
    <w:p w14:paraId="0002ABF8" w14:textId="2CA10379" w:rsidR="003A3BAB" w:rsidRPr="003C18BD" w:rsidRDefault="003A3BAB" w:rsidP="003C18BD">
      <w:pPr>
        <w:spacing w:line="480" w:lineRule="auto"/>
        <w:rPr>
          <w:sz w:val="23"/>
          <w:szCs w:val="23"/>
        </w:rPr>
      </w:pPr>
      <w:r w:rsidRPr="003C18BD">
        <w:rPr>
          <w:sz w:val="23"/>
          <w:szCs w:val="23"/>
        </w:rPr>
        <w:t xml:space="preserve">As </w:t>
      </w:r>
      <w:del w:id="228" w:author="Paul Rothwell" w:date="2016-04-22T12:47:00Z">
        <w:r w:rsidRPr="003C18BD" w:rsidDel="0093010C">
          <w:rPr>
            <w:sz w:val="23"/>
            <w:szCs w:val="23"/>
          </w:rPr>
          <w:delText xml:space="preserve">its </w:delText>
        </w:r>
      </w:del>
      <w:r w:rsidRPr="003C18BD">
        <w:rPr>
          <w:sz w:val="23"/>
          <w:szCs w:val="23"/>
        </w:rPr>
        <w:t>sta</w:t>
      </w:r>
      <w:del w:id="229" w:author="Paul Rothwell" w:date="2016-04-22T12:47:00Z">
        <w:r w:rsidRPr="003C18BD" w:rsidDel="0093010C">
          <w:rPr>
            <w:sz w:val="23"/>
            <w:szCs w:val="23"/>
          </w:rPr>
          <w:delText>r</w:delText>
        </w:r>
      </w:del>
      <w:r w:rsidRPr="003C18BD">
        <w:rPr>
          <w:sz w:val="23"/>
          <w:szCs w:val="23"/>
        </w:rPr>
        <w:t>ted, the research into dyslexia and typography is comprehensive and range</w:t>
      </w:r>
      <w:ins w:id="230" w:author="Paul Rothwell" w:date="2016-04-22T12:47:00Z">
        <w:r w:rsidR="0093010C">
          <w:rPr>
            <w:sz w:val="23"/>
            <w:szCs w:val="23"/>
          </w:rPr>
          <w:t>s widely</w:t>
        </w:r>
      </w:ins>
      <w:r w:rsidRPr="003C18BD">
        <w:rPr>
          <w:sz w:val="23"/>
          <w:szCs w:val="23"/>
        </w:rPr>
        <w:t xml:space="preserve"> and should be researched even more.</w:t>
      </w:r>
    </w:p>
    <w:p w14:paraId="018BF1DC" w14:textId="20321744" w:rsidR="003A3BAB" w:rsidRPr="003C18BD" w:rsidRDefault="0093010C" w:rsidP="003C18BD">
      <w:pPr>
        <w:spacing w:line="480" w:lineRule="auto"/>
        <w:rPr>
          <w:sz w:val="23"/>
          <w:szCs w:val="23"/>
        </w:rPr>
      </w:pPr>
      <w:ins w:id="231" w:author="Paul Rothwell" w:date="2016-04-22T12:47:00Z">
        <w:r>
          <w:rPr>
            <w:sz w:val="23"/>
            <w:szCs w:val="23"/>
          </w:rPr>
          <w:t>[</w:t>
        </w:r>
      </w:ins>
      <w:ins w:id="232" w:author="Paul Rothwell" w:date="2016-04-22T12:48:00Z">
        <w:r>
          <w:rPr>
            <w:sz w:val="23"/>
            <w:szCs w:val="23"/>
          </w:rPr>
          <w:t>A</w:t>
        </w:r>
      </w:ins>
      <w:ins w:id="233" w:author="Paul Rothwell" w:date="2016-04-22T12:47:00Z">
        <w:r>
          <w:rPr>
            <w:sz w:val="23"/>
            <w:szCs w:val="23"/>
          </w:rPr>
          <w:t xml:space="preserve"> lot of the content of this conclusion section seems to report on </w:t>
        </w:r>
        <w:proofErr w:type="spellStart"/>
        <w:r>
          <w:rPr>
            <w:sz w:val="23"/>
            <w:szCs w:val="23"/>
          </w:rPr>
          <w:t>furether</w:t>
        </w:r>
        <w:proofErr w:type="spellEnd"/>
        <w:r>
          <w:rPr>
            <w:sz w:val="23"/>
            <w:szCs w:val="23"/>
          </w:rPr>
          <w:t xml:space="preserve"> research. Consider moving this stuff to the main body of the paper.]</w:t>
        </w:r>
      </w:ins>
    </w:p>
    <w:p w14:paraId="70CA3134" w14:textId="3CB3592E" w:rsidR="003A3BAB" w:rsidRPr="003C18BD" w:rsidRDefault="003A3BAB" w:rsidP="003C18BD">
      <w:pPr>
        <w:spacing w:line="480" w:lineRule="auto"/>
        <w:rPr>
          <w:sz w:val="23"/>
          <w:szCs w:val="23"/>
        </w:rPr>
      </w:pPr>
      <w:r w:rsidRPr="003C18BD">
        <w:rPr>
          <w:sz w:val="23"/>
          <w:szCs w:val="23"/>
        </w:rPr>
        <w:t>As stated before when developing for the use of fonts</w:t>
      </w:r>
      <w:ins w:id="234" w:author="Paul Rothwell" w:date="2016-04-22T12:48:00Z">
        <w:r w:rsidR="0093010C">
          <w:rPr>
            <w:sz w:val="23"/>
            <w:szCs w:val="23"/>
          </w:rPr>
          <w:t>,</w:t>
        </w:r>
      </w:ins>
      <w:r w:rsidRPr="003C18BD">
        <w:rPr>
          <w:sz w:val="23"/>
          <w:szCs w:val="23"/>
        </w:rPr>
        <w:t xml:space="preserve"> web accessibility always provide users with several options so that they can </w:t>
      </w:r>
      <w:r w:rsidR="001D6DFA" w:rsidRPr="003C18BD">
        <w:rPr>
          <w:sz w:val="23"/>
          <w:szCs w:val="23"/>
        </w:rPr>
        <w:t>customize</w:t>
      </w:r>
      <w:r w:rsidRPr="003C18BD">
        <w:rPr>
          <w:sz w:val="23"/>
          <w:szCs w:val="23"/>
        </w:rPr>
        <w:t xml:space="preserve"> the website to suit their needs.</w:t>
      </w:r>
    </w:p>
    <w:p w14:paraId="17CE8CFB" w14:textId="77777777" w:rsidR="003A3BAB" w:rsidRPr="003C18BD" w:rsidRDefault="003A3BAB" w:rsidP="003C18BD">
      <w:pPr>
        <w:spacing w:line="480" w:lineRule="auto"/>
        <w:rPr>
          <w:sz w:val="23"/>
          <w:szCs w:val="23"/>
        </w:rPr>
      </w:pPr>
    </w:p>
    <w:p w14:paraId="382E8EF7" w14:textId="11618833" w:rsidR="00383116" w:rsidRPr="003C18BD" w:rsidRDefault="00383116" w:rsidP="003C18BD">
      <w:pPr>
        <w:spacing w:line="480" w:lineRule="auto"/>
        <w:rPr>
          <w:sz w:val="23"/>
          <w:szCs w:val="23"/>
        </w:rPr>
      </w:pPr>
      <w:r w:rsidRPr="003C18BD">
        <w:rPr>
          <w:sz w:val="23"/>
          <w:szCs w:val="23"/>
        </w:rPr>
        <w:t xml:space="preserve">From this work it can be said that many people suffer from dyslexic and even more have trouble reading on the web. You as a designer or developer should make </w:t>
      </w:r>
      <w:ins w:id="235" w:author="Paul Rothwell" w:date="2016-04-22T12:49:00Z">
        <w:r w:rsidR="0093010C">
          <w:rPr>
            <w:sz w:val="23"/>
            <w:szCs w:val="23"/>
          </w:rPr>
          <w:t>y</w:t>
        </w:r>
      </w:ins>
      <w:r w:rsidRPr="003C18BD">
        <w:rPr>
          <w:sz w:val="23"/>
          <w:szCs w:val="23"/>
        </w:rPr>
        <w:t>our web</w:t>
      </w:r>
      <w:ins w:id="236" w:author="Paul Rothwell" w:date="2016-04-22T12:49:00Z">
        <w:r w:rsidR="0093010C">
          <w:rPr>
            <w:sz w:val="23"/>
            <w:szCs w:val="23"/>
          </w:rPr>
          <w:t>site</w:t>
        </w:r>
      </w:ins>
      <w:r w:rsidRPr="003C18BD">
        <w:rPr>
          <w:sz w:val="23"/>
          <w:szCs w:val="23"/>
        </w:rPr>
        <w:t xml:space="preserve"> accessible to everyone by fixing bad practices or looking at the suggestions stated. From this report you get a glimpse of how dyslexic users experience the web and how </w:t>
      </w:r>
      <w:proofErr w:type="spellStart"/>
      <w:r w:rsidRPr="003C18BD">
        <w:rPr>
          <w:sz w:val="23"/>
          <w:szCs w:val="23"/>
        </w:rPr>
        <w:t>OpenDyslexia</w:t>
      </w:r>
      <w:proofErr w:type="spellEnd"/>
      <w:r w:rsidRPr="003C18BD">
        <w:rPr>
          <w:sz w:val="23"/>
          <w:szCs w:val="23"/>
        </w:rPr>
        <w:t xml:space="preserve"> </w:t>
      </w:r>
      <w:r w:rsidR="007E0B3D" w:rsidRPr="003C18BD">
        <w:rPr>
          <w:sz w:val="23"/>
          <w:szCs w:val="23"/>
        </w:rPr>
        <w:t>tries</w:t>
      </w:r>
      <w:r w:rsidRPr="003C18BD">
        <w:rPr>
          <w:sz w:val="23"/>
          <w:szCs w:val="23"/>
        </w:rPr>
        <w:t xml:space="preserve"> to fix some of the</w:t>
      </w:r>
      <w:ins w:id="237" w:author="Paul Rothwell" w:date="2016-04-22T12:49:00Z">
        <w:r w:rsidR="0093010C">
          <w:rPr>
            <w:sz w:val="23"/>
            <w:szCs w:val="23"/>
          </w:rPr>
          <w:t xml:space="preserve"> </w:t>
        </w:r>
        <w:r w:rsidR="0093010C">
          <w:rPr>
            <w:sz w:val="23"/>
            <w:szCs w:val="23"/>
          </w:rPr>
          <w:lastRenderedPageBreak/>
          <w:t>problems</w:t>
        </w:r>
      </w:ins>
      <w:del w:id="238" w:author="Paul Rothwell" w:date="2016-04-22T12:49:00Z">
        <w:r w:rsidRPr="003C18BD" w:rsidDel="0093010C">
          <w:rPr>
            <w:sz w:val="23"/>
            <w:szCs w:val="23"/>
          </w:rPr>
          <w:delText>se</w:delText>
        </w:r>
      </w:del>
      <w:r w:rsidRPr="003C18BD">
        <w:rPr>
          <w:sz w:val="23"/>
          <w:szCs w:val="23"/>
        </w:rPr>
        <w:t>.</w:t>
      </w:r>
      <w:r w:rsidR="00306909" w:rsidRPr="003C18BD">
        <w:rPr>
          <w:sz w:val="23"/>
          <w:szCs w:val="23"/>
        </w:rPr>
        <w:t xml:space="preserve"> </w:t>
      </w:r>
      <w:r w:rsidR="00183C10">
        <w:rPr>
          <w:sz w:val="23"/>
          <w:szCs w:val="23"/>
        </w:rPr>
        <w:t xml:space="preserve">To on the reminder that everyone has the right information, whether they have </w:t>
      </w:r>
      <w:r w:rsidR="001671D5" w:rsidRPr="001671D5">
        <w:rPr>
          <w:sz w:val="23"/>
          <w:szCs w:val="23"/>
        </w:rPr>
        <w:t xml:space="preserve">dyslexia </w:t>
      </w:r>
      <w:r w:rsidRPr="003C18BD">
        <w:rPr>
          <w:sz w:val="23"/>
          <w:szCs w:val="23"/>
        </w:rPr>
        <w:t xml:space="preserve">or </w:t>
      </w:r>
      <w:r w:rsidR="00E74C87" w:rsidRPr="003C18BD">
        <w:rPr>
          <w:sz w:val="23"/>
          <w:szCs w:val="23"/>
        </w:rPr>
        <w:t>not</w:t>
      </w:r>
      <w:proofErr w:type="gramStart"/>
      <w:r w:rsidR="00E74C87" w:rsidRPr="003C18BD">
        <w:rPr>
          <w:sz w:val="23"/>
          <w:szCs w:val="23"/>
        </w:rPr>
        <w:t>.</w:t>
      </w:r>
      <w:ins w:id="239" w:author="Paul Rothwell" w:date="2016-04-22T12:49:00Z">
        <w:r w:rsidR="00FA3E52">
          <w:rPr>
            <w:sz w:val="23"/>
            <w:szCs w:val="23"/>
          </w:rPr>
          <w:t>[</w:t>
        </w:r>
        <w:proofErr w:type="gramEnd"/>
        <w:r w:rsidR="00FA3E52">
          <w:rPr>
            <w:sz w:val="23"/>
            <w:szCs w:val="23"/>
          </w:rPr>
          <w:t>unclear]</w:t>
        </w:r>
      </w:ins>
      <w:r w:rsidR="00E74C87">
        <w:rPr>
          <w:sz w:val="23"/>
          <w:szCs w:val="23"/>
        </w:rPr>
        <w:t xml:space="preserve"> [</w:t>
      </w:r>
      <w:r w:rsidR="002E18BB">
        <w:rPr>
          <w:sz w:val="23"/>
          <w:szCs w:val="23"/>
        </w:rPr>
        <w:t>11]</w:t>
      </w:r>
    </w:p>
    <w:p w14:paraId="6D2F6F85" w14:textId="77777777" w:rsidR="00383116" w:rsidRDefault="00383116" w:rsidP="003C18BD">
      <w:pPr>
        <w:spacing w:line="480" w:lineRule="auto"/>
        <w:rPr>
          <w:rFonts w:ascii="Times New Roman" w:eastAsia="Times New Roman" w:hAnsi="Times New Roman" w:cs="Times New Roman"/>
          <w:sz w:val="23"/>
          <w:szCs w:val="23"/>
        </w:rPr>
      </w:pPr>
    </w:p>
    <w:p w14:paraId="5B10B243" w14:textId="77777777" w:rsidR="003C18BD" w:rsidRDefault="003C18BD" w:rsidP="003C18BD">
      <w:pPr>
        <w:spacing w:line="480" w:lineRule="auto"/>
        <w:rPr>
          <w:rFonts w:ascii="Times New Roman" w:eastAsia="Times New Roman" w:hAnsi="Times New Roman" w:cs="Times New Roman"/>
          <w:sz w:val="23"/>
          <w:szCs w:val="23"/>
        </w:rPr>
      </w:pPr>
    </w:p>
    <w:p w14:paraId="2A93A39C" w14:textId="77777777" w:rsidR="003C18BD" w:rsidRDefault="003C18BD" w:rsidP="003C18BD">
      <w:pPr>
        <w:spacing w:line="480" w:lineRule="auto"/>
        <w:rPr>
          <w:rFonts w:ascii="Times New Roman" w:eastAsia="Times New Roman" w:hAnsi="Times New Roman" w:cs="Times New Roman"/>
          <w:sz w:val="23"/>
          <w:szCs w:val="23"/>
        </w:rPr>
      </w:pPr>
    </w:p>
    <w:p w14:paraId="7CF86764" w14:textId="77777777" w:rsidR="003C18BD" w:rsidRDefault="003C18BD" w:rsidP="003C18BD">
      <w:pPr>
        <w:spacing w:line="480" w:lineRule="auto"/>
        <w:rPr>
          <w:rFonts w:ascii="Times New Roman" w:eastAsia="Times New Roman" w:hAnsi="Times New Roman" w:cs="Times New Roman"/>
          <w:sz w:val="23"/>
          <w:szCs w:val="23"/>
        </w:rPr>
      </w:pPr>
    </w:p>
    <w:p w14:paraId="60A371B8" w14:textId="77777777" w:rsidR="003C18BD" w:rsidRDefault="003C18BD" w:rsidP="003C18BD">
      <w:pPr>
        <w:spacing w:line="480" w:lineRule="auto"/>
        <w:rPr>
          <w:rFonts w:ascii="Times New Roman" w:eastAsia="Times New Roman" w:hAnsi="Times New Roman" w:cs="Times New Roman"/>
          <w:sz w:val="23"/>
          <w:szCs w:val="23"/>
        </w:rPr>
      </w:pPr>
    </w:p>
    <w:p w14:paraId="794E8C90" w14:textId="77777777" w:rsidR="003C18BD" w:rsidRPr="003C18BD" w:rsidRDefault="003C18BD" w:rsidP="003C18BD">
      <w:pPr>
        <w:spacing w:line="480" w:lineRule="auto"/>
        <w:rPr>
          <w:rFonts w:ascii="Times New Roman" w:eastAsia="Times New Roman" w:hAnsi="Times New Roman" w:cs="Times New Roman"/>
          <w:sz w:val="23"/>
          <w:szCs w:val="23"/>
        </w:rPr>
      </w:pPr>
    </w:p>
    <w:p w14:paraId="20A6C0B9" w14:textId="77777777" w:rsidR="00383116" w:rsidRDefault="00383116" w:rsidP="003A3BAB">
      <w:pPr>
        <w:spacing w:line="360" w:lineRule="auto"/>
      </w:pPr>
    </w:p>
    <w:p w14:paraId="2C81F01F" w14:textId="77777777" w:rsidR="00306909" w:rsidRDefault="00306909" w:rsidP="003A3BAB">
      <w:pPr>
        <w:spacing w:line="360" w:lineRule="auto"/>
      </w:pPr>
    </w:p>
    <w:p w14:paraId="0FE5B147" w14:textId="77777777" w:rsidR="00306909" w:rsidRDefault="00306909" w:rsidP="003A3BAB">
      <w:pPr>
        <w:spacing w:line="360" w:lineRule="auto"/>
      </w:pPr>
    </w:p>
    <w:sdt>
      <w:sdtPr>
        <w:rPr>
          <w:rFonts w:asciiTheme="minorHAnsi" w:eastAsiaTheme="minorHAnsi" w:hAnsiTheme="minorHAnsi" w:cstheme="minorBidi"/>
          <w:color w:val="auto"/>
          <w:sz w:val="24"/>
          <w:szCs w:val="24"/>
        </w:rPr>
        <w:id w:val="-1099403229"/>
        <w:docPartObj>
          <w:docPartGallery w:val="Bibliographies"/>
          <w:docPartUnique/>
        </w:docPartObj>
      </w:sdtPr>
      <w:sdtEndPr/>
      <w:sdtContent>
        <w:p w14:paraId="58E7E9F0" w14:textId="4CA4A810" w:rsidR="00AB10EA" w:rsidRDefault="00AB10EA">
          <w:pPr>
            <w:pStyle w:val="Heading1"/>
          </w:pPr>
          <w:r>
            <w:t>Bibliography</w:t>
          </w:r>
        </w:p>
        <w:sdt>
          <w:sdtPr>
            <w:id w:val="111145805"/>
            <w:bibliography/>
          </w:sdtPr>
          <w:sdtEndPr/>
          <w:sdtContent>
            <w:p w14:paraId="2C212AEA" w14:textId="77777777" w:rsidR="00331EFD" w:rsidRDefault="00AB10EA" w:rsidP="00331EF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656"/>
              </w:tblGrid>
              <w:tr w:rsidR="00331EFD" w14:paraId="4683DCB8" w14:textId="77777777">
                <w:trPr>
                  <w:divId w:val="1023017179"/>
                  <w:tblCellSpacing w:w="15" w:type="dxa"/>
                </w:trPr>
                <w:tc>
                  <w:tcPr>
                    <w:tcW w:w="50" w:type="pct"/>
                    <w:hideMark/>
                  </w:tcPr>
                  <w:p w14:paraId="56B9755F" w14:textId="77777777" w:rsidR="00331EFD" w:rsidRDefault="00331EFD">
                    <w:pPr>
                      <w:pStyle w:val="Bibliography"/>
                      <w:rPr>
                        <w:noProof/>
                      </w:rPr>
                    </w:pPr>
                    <w:r>
                      <w:rPr>
                        <w:noProof/>
                      </w:rPr>
                      <w:t xml:space="preserve">[1] </w:t>
                    </w:r>
                  </w:p>
                </w:tc>
                <w:tc>
                  <w:tcPr>
                    <w:tcW w:w="0" w:type="auto"/>
                    <w:hideMark/>
                  </w:tcPr>
                  <w:p w14:paraId="23D892C9" w14:textId="77777777" w:rsidR="00331EFD" w:rsidRDefault="00331EFD">
                    <w:pPr>
                      <w:pStyle w:val="Bibliography"/>
                      <w:rPr>
                        <w:noProof/>
                      </w:rPr>
                    </w:pPr>
                    <w:r>
                      <w:rPr>
                        <w:noProof/>
                      </w:rPr>
                      <w:t>K. O. Connor, "www.typographydeconstructed.com," 10 June 2010. [Online]. Available: http://www.typographydeconstructed.com/ascender/. [Accessed 21 April 2016].</w:t>
                    </w:r>
                  </w:p>
                </w:tc>
              </w:tr>
              <w:tr w:rsidR="00331EFD" w14:paraId="7595B2B0" w14:textId="77777777">
                <w:trPr>
                  <w:divId w:val="1023017179"/>
                  <w:tblCellSpacing w:w="15" w:type="dxa"/>
                </w:trPr>
                <w:tc>
                  <w:tcPr>
                    <w:tcW w:w="50" w:type="pct"/>
                    <w:hideMark/>
                  </w:tcPr>
                  <w:p w14:paraId="4BB7656C" w14:textId="77777777" w:rsidR="00331EFD" w:rsidRDefault="00331EFD">
                    <w:pPr>
                      <w:pStyle w:val="Bibliography"/>
                      <w:rPr>
                        <w:noProof/>
                      </w:rPr>
                    </w:pPr>
                    <w:r>
                      <w:rPr>
                        <w:noProof/>
                      </w:rPr>
                      <w:t xml:space="preserve">[2] </w:t>
                    </w:r>
                  </w:p>
                </w:tc>
                <w:tc>
                  <w:tcPr>
                    <w:tcW w:w="0" w:type="auto"/>
                    <w:hideMark/>
                  </w:tcPr>
                  <w:p w14:paraId="55BAAD42" w14:textId="77777777" w:rsidR="00331EFD" w:rsidRDefault="00331EFD">
                    <w:pPr>
                      <w:pStyle w:val="Bibliography"/>
                      <w:rPr>
                        <w:noProof/>
                      </w:rPr>
                    </w:pPr>
                    <w:r>
                      <w:rPr>
                        <w:noProof/>
                      </w:rPr>
                      <w:t>L. R. &amp;. R. Baeza-Yates, "Good Fonts for Dyslexia," Web Research Group, Barcelona, Spain, 2013.</w:t>
                    </w:r>
                  </w:p>
                </w:tc>
              </w:tr>
              <w:tr w:rsidR="00331EFD" w14:paraId="6519C0DA" w14:textId="77777777">
                <w:trPr>
                  <w:divId w:val="1023017179"/>
                  <w:tblCellSpacing w:w="15" w:type="dxa"/>
                </w:trPr>
                <w:tc>
                  <w:tcPr>
                    <w:tcW w:w="50" w:type="pct"/>
                    <w:hideMark/>
                  </w:tcPr>
                  <w:p w14:paraId="0AF4F17E" w14:textId="77777777" w:rsidR="00331EFD" w:rsidRDefault="00331EFD">
                    <w:pPr>
                      <w:pStyle w:val="Bibliography"/>
                      <w:rPr>
                        <w:noProof/>
                      </w:rPr>
                    </w:pPr>
                    <w:r>
                      <w:rPr>
                        <w:noProof/>
                      </w:rPr>
                      <w:t xml:space="preserve">[3] </w:t>
                    </w:r>
                  </w:p>
                </w:tc>
                <w:tc>
                  <w:tcPr>
                    <w:tcW w:w="0" w:type="auto"/>
                    <w:hideMark/>
                  </w:tcPr>
                  <w:p w14:paraId="71E12372" w14:textId="77777777" w:rsidR="00331EFD" w:rsidRDefault="00331EFD">
                    <w:pPr>
                      <w:pStyle w:val="Bibliography"/>
                      <w:rPr>
                        <w:noProof/>
                      </w:rPr>
                    </w:pPr>
                    <w:r>
                      <w:rPr>
                        <w:noProof/>
                      </w:rPr>
                      <w:t>A. GONZALEZ, "FAQ | OpenDyslexic," 03 June 2006. [Online]. Available: http://opendyslexic.org/faq/. [Accessed 01 April 2016].</w:t>
                    </w:r>
                  </w:p>
                </w:tc>
              </w:tr>
              <w:tr w:rsidR="00331EFD" w14:paraId="5C834EA2" w14:textId="77777777">
                <w:trPr>
                  <w:divId w:val="1023017179"/>
                  <w:tblCellSpacing w:w="15" w:type="dxa"/>
                </w:trPr>
                <w:tc>
                  <w:tcPr>
                    <w:tcW w:w="50" w:type="pct"/>
                    <w:hideMark/>
                  </w:tcPr>
                  <w:p w14:paraId="28084F87" w14:textId="77777777" w:rsidR="00331EFD" w:rsidRDefault="00331EFD">
                    <w:pPr>
                      <w:pStyle w:val="Bibliography"/>
                      <w:rPr>
                        <w:noProof/>
                      </w:rPr>
                    </w:pPr>
                    <w:r>
                      <w:rPr>
                        <w:noProof/>
                      </w:rPr>
                      <w:t xml:space="preserve">[4] </w:t>
                    </w:r>
                  </w:p>
                </w:tc>
                <w:tc>
                  <w:tcPr>
                    <w:tcW w:w="0" w:type="auto"/>
                    <w:hideMark/>
                  </w:tcPr>
                  <w:p w14:paraId="61DFA9D6" w14:textId="77777777" w:rsidR="00331EFD" w:rsidRDefault="00331EFD">
                    <w:pPr>
                      <w:pStyle w:val="Bibliography"/>
                      <w:rPr>
                        <w:noProof/>
                      </w:rPr>
                    </w:pPr>
                    <w:r>
                      <w:rPr>
                        <w:noProof/>
                      </w:rPr>
                      <w:t>A. GONZALEZ, "OpenDyslexic | About," 01 June 2006. [Online]. Available: http://opendyslexic.org/about-2/. [Accessed 12 Januray 2016].</w:t>
                    </w:r>
                  </w:p>
                </w:tc>
              </w:tr>
              <w:tr w:rsidR="00331EFD" w14:paraId="4CC1113D" w14:textId="77777777">
                <w:trPr>
                  <w:divId w:val="1023017179"/>
                  <w:tblCellSpacing w:w="15" w:type="dxa"/>
                </w:trPr>
                <w:tc>
                  <w:tcPr>
                    <w:tcW w:w="50" w:type="pct"/>
                    <w:hideMark/>
                  </w:tcPr>
                  <w:p w14:paraId="346C792A" w14:textId="77777777" w:rsidR="00331EFD" w:rsidRDefault="00331EFD">
                    <w:pPr>
                      <w:pStyle w:val="Bibliography"/>
                      <w:rPr>
                        <w:noProof/>
                      </w:rPr>
                    </w:pPr>
                    <w:r>
                      <w:rPr>
                        <w:noProof/>
                      </w:rPr>
                      <w:t xml:space="preserve">[5] </w:t>
                    </w:r>
                  </w:p>
                </w:tc>
                <w:tc>
                  <w:tcPr>
                    <w:tcW w:w="0" w:type="auto"/>
                    <w:hideMark/>
                  </w:tcPr>
                  <w:p w14:paraId="407111B5" w14:textId="77777777" w:rsidR="00331EFD" w:rsidRDefault="00331EFD">
                    <w:pPr>
                      <w:pStyle w:val="Bibliography"/>
                      <w:rPr>
                        <w:noProof/>
                      </w:rPr>
                    </w:pPr>
                    <w:r>
                      <w:rPr>
                        <w:noProof/>
                      </w:rPr>
                      <w:t>J. J. W. J. A. Diliberto, "The effect of a specialized dyslexia font, OpenDyslexic, on reading rate and accuracy," 15 October 2015. [Online]. Available: 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 [Accessed 01 Januray 2016].</w:t>
                    </w:r>
                  </w:p>
                </w:tc>
              </w:tr>
              <w:tr w:rsidR="00331EFD" w14:paraId="7F6C72C7" w14:textId="77777777">
                <w:trPr>
                  <w:divId w:val="1023017179"/>
                  <w:tblCellSpacing w:w="15" w:type="dxa"/>
                </w:trPr>
                <w:tc>
                  <w:tcPr>
                    <w:tcW w:w="50" w:type="pct"/>
                    <w:hideMark/>
                  </w:tcPr>
                  <w:p w14:paraId="25BF2BC0" w14:textId="77777777" w:rsidR="00331EFD" w:rsidRDefault="00331EFD">
                    <w:pPr>
                      <w:pStyle w:val="Bibliography"/>
                      <w:rPr>
                        <w:noProof/>
                      </w:rPr>
                    </w:pPr>
                    <w:r>
                      <w:rPr>
                        <w:noProof/>
                      </w:rPr>
                      <w:t xml:space="preserve">[6] </w:t>
                    </w:r>
                  </w:p>
                </w:tc>
                <w:tc>
                  <w:tcPr>
                    <w:tcW w:w="0" w:type="auto"/>
                    <w:hideMark/>
                  </w:tcPr>
                  <w:p w14:paraId="31FE2F61" w14:textId="77777777" w:rsidR="00331EFD" w:rsidRDefault="00331EFD">
                    <w:pPr>
                      <w:pStyle w:val="Bibliography"/>
                      <w:rPr>
                        <w:noProof/>
                      </w:rPr>
                    </w:pPr>
                    <w:r>
                      <w:rPr>
                        <w:noProof/>
                      </w:rPr>
                      <w:t>R. d. Leeuw, "Special Font For Dyslexia?," 5 December 2010. [Online]. Available: http://www.ilo.gw.utwente.nl/ilo/attachments/032_Masterthesis_Leeuw.pdf. [Accessed 13 Januray 2016].</w:t>
                    </w:r>
                  </w:p>
                </w:tc>
              </w:tr>
              <w:tr w:rsidR="00331EFD" w14:paraId="40EF20E3" w14:textId="77777777">
                <w:trPr>
                  <w:divId w:val="1023017179"/>
                  <w:tblCellSpacing w:w="15" w:type="dxa"/>
                </w:trPr>
                <w:tc>
                  <w:tcPr>
                    <w:tcW w:w="50" w:type="pct"/>
                    <w:hideMark/>
                  </w:tcPr>
                  <w:p w14:paraId="7E7C34A0" w14:textId="77777777" w:rsidR="00331EFD" w:rsidRDefault="00331EFD">
                    <w:pPr>
                      <w:pStyle w:val="Bibliography"/>
                      <w:rPr>
                        <w:noProof/>
                      </w:rPr>
                    </w:pPr>
                    <w:r>
                      <w:rPr>
                        <w:noProof/>
                      </w:rPr>
                      <w:lastRenderedPageBreak/>
                      <w:t xml:space="preserve">[7] </w:t>
                    </w:r>
                  </w:p>
                </w:tc>
                <w:tc>
                  <w:tcPr>
                    <w:tcW w:w="0" w:type="auto"/>
                    <w:hideMark/>
                  </w:tcPr>
                  <w:p w14:paraId="7DFBD389" w14:textId="77777777" w:rsidR="00331EFD" w:rsidRDefault="00331EFD">
                    <w:pPr>
                      <w:pStyle w:val="Bibliography"/>
                      <w:rPr>
                        <w:noProof/>
                      </w:rPr>
                    </w:pPr>
                    <w:r>
                      <w:rPr>
                        <w:noProof/>
                      </w:rPr>
                      <w:t>R. Gabriel, "Research-Essay On opendyslexica Font," 22 Feburay 2016. [Online]. Available: http://www.projectbird.com/research-essay-on-opendyslexica-font.html. [Accessed 2 April 2016].</w:t>
                    </w:r>
                  </w:p>
                </w:tc>
              </w:tr>
              <w:tr w:rsidR="00331EFD" w14:paraId="5D02323C" w14:textId="77777777">
                <w:trPr>
                  <w:divId w:val="1023017179"/>
                  <w:tblCellSpacing w:w="15" w:type="dxa"/>
                </w:trPr>
                <w:tc>
                  <w:tcPr>
                    <w:tcW w:w="50" w:type="pct"/>
                    <w:hideMark/>
                  </w:tcPr>
                  <w:p w14:paraId="30CD7085" w14:textId="77777777" w:rsidR="00331EFD" w:rsidRDefault="00331EFD">
                    <w:pPr>
                      <w:pStyle w:val="Bibliography"/>
                      <w:rPr>
                        <w:noProof/>
                      </w:rPr>
                    </w:pPr>
                    <w:r>
                      <w:rPr>
                        <w:noProof/>
                      </w:rPr>
                      <w:t xml:space="preserve">[8] </w:t>
                    </w:r>
                  </w:p>
                </w:tc>
                <w:tc>
                  <w:tcPr>
                    <w:tcW w:w="0" w:type="auto"/>
                    <w:hideMark/>
                  </w:tcPr>
                  <w:p w14:paraId="54625FCE" w14:textId="77777777" w:rsidR="00331EFD" w:rsidRDefault="00331EFD">
                    <w:pPr>
                      <w:pStyle w:val="Bibliography"/>
                      <w:rPr>
                        <w:noProof/>
                      </w:rPr>
                    </w:pPr>
                    <w:r>
                      <w:rPr>
                        <w:noProof/>
                      </w:rPr>
                      <w:t>D. Scotwest, "Website Accessibility For Dyslexiasw," 2010 April 2016. [Online]. Available: http://www.dyslexiasw.com/about/website-accessibility. [Accessed 2010 April 2016].</w:t>
                    </w:r>
                  </w:p>
                </w:tc>
              </w:tr>
              <w:tr w:rsidR="00331EFD" w14:paraId="11DF146F" w14:textId="77777777">
                <w:trPr>
                  <w:divId w:val="1023017179"/>
                  <w:tblCellSpacing w:w="15" w:type="dxa"/>
                </w:trPr>
                <w:tc>
                  <w:tcPr>
                    <w:tcW w:w="50" w:type="pct"/>
                    <w:hideMark/>
                  </w:tcPr>
                  <w:p w14:paraId="384DFDD1" w14:textId="77777777" w:rsidR="00331EFD" w:rsidRDefault="00331EFD">
                    <w:pPr>
                      <w:pStyle w:val="Bibliography"/>
                      <w:rPr>
                        <w:noProof/>
                      </w:rPr>
                    </w:pPr>
                    <w:r>
                      <w:rPr>
                        <w:noProof/>
                      </w:rPr>
                      <w:t xml:space="preserve">[9] </w:t>
                    </w:r>
                  </w:p>
                </w:tc>
                <w:tc>
                  <w:tcPr>
                    <w:tcW w:w="0" w:type="auto"/>
                    <w:hideMark/>
                  </w:tcPr>
                  <w:p w14:paraId="230F027C" w14:textId="77777777" w:rsidR="00331EFD" w:rsidRDefault="00331EFD">
                    <w:pPr>
                      <w:pStyle w:val="Bibliography"/>
                      <w:rPr>
                        <w:noProof/>
                      </w:rPr>
                    </w:pPr>
                    <w:r>
                      <w:rPr>
                        <w:noProof/>
                      </w:rPr>
                      <w:t>Anthony, "Surprising bad practices that hurt dyslexic users," 23 01 2011. [Online]. Available: http://uxmovement.com/content/6-surprising-bad-practices-that-hurt-dyslexic-users/. [Accessed 19 Feburay 2016].</w:t>
                    </w:r>
                  </w:p>
                </w:tc>
                <w:bookmarkStart w:id="240" w:name="_GoBack"/>
                <w:bookmarkEnd w:id="240"/>
              </w:tr>
              <w:tr w:rsidR="00331EFD" w14:paraId="5A31D8AD" w14:textId="77777777">
                <w:trPr>
                  <w:divId w:val="1023017179"/>
                  <w:tblCellSpacing w:w="15" w:type="dxa"/>
                </w:trPr>
                <w:tc>
                  <w:tcPr>
                    <w:tcW w:w="50" w:type="pct"/>
                    <w:hideMark/>
                  </w:tcPr>
                  <w:p w14:paraId="361FA172" w14:textId="77777777" w:rsidR="00331EFD" w:rsidRDefault="00331EFD">
                    <w:pPr>
                      <w:pStyle w:val="Bibliography"/>
                      <w:rPr>
                        <w:noProof/>
                      </w:rPr>
                    </w:pPr>
                    <w:r>
                      <w:rPr>
                        <w:noProof/>
                      </w:rPr>
                      <w:t xml:space="preserve">[10] </w:t>
                    </w:r>
                  </w:p>
                </w:tc>
                <w:tc>
                  <w:tcPr>
                    <w:tcW w:w="0" w:type="auto"/>
                    <w:hideMark/>
                  </w:tcPr>
                  <w:p w14:paraId="768151F3" w14:textId="77777777" w:rsidR="00331EFD" w:rsidRDefault="00331EFD">
                    <w:pPr>
                      <w:pStyle w:val="Bibliography"/>
                      <w:rPr>
                        <w:noProof/>
                      </w:rPr>
                    </w:pPr>
                    <w:r>
                      <w:rPr>
                        <w:noProof/>
                      </w:rPr>
                      <w:t>W3C, "Text Customization," 11 November 2012. [Online]. Available: https://www.w3.org/WAI/RD/2012/text-customization/r11. [Accessed 21 March 2016].</w:t>
                    </w:r>
                  </w:p>
                </w:tc>
              </w:tr>
              <w:tr w:rsidR="00331EFD" w14:paraId="0AEAF624" w14:textId="77777777">
                <w:trPr>
                  <w:divId w:val="1023017179"/>
                  <w:tblCellSpacing w:w="15" w:type="dxa"/>
                </w:trPr>
                <w:tc>
                  <w:tcPr>
                    <w:tcW w:w="50" w:type="pct"/>
                    <w:hideMark/>
                  </w:tcPr>
                  <w:p w14:paraId="4552595C" w14:textId="77777777" w:rsidR="00331EFD" w:rsidRDefault="00331EFD">
                    <w:pPr>
                      <w:pStyle w:val="Bibliography"/>
                      <w:rPr>
                        <w:noProof/>
                      </w:rPr>
                    </w:pPr>
                    <w:r>
                      <w:rPr>
                        <w:noProof/>
                      </w:rPr>
                      <w:t xml:space="preserve">[11] </w:t>
                    </w:r>
                  </w:p>
                </w:tc>
                <w:tc>
                  <w:tcPr>
                    <w:tcW w:w="0" w:type="auto"/>
                    <w:hideMark/>
                  </w:tcPr>
                  <w:p w14:paraId="033B0993" w14:textId="77777777" w:rsidR="00331EFD" w:rsidRDefault="00331EFD">
                    <w:pPr>
                      <w:pStyle w:val="Bibliography"/>
                      <w:rPr>
                        <w:noProof/>
                      </w:rPr>
                    </w:pPr>
                    <w:r>
                      <w:rPr>
                        <w:noProof/>
                      </w:rPr>
                      <w:t>www.bdadyslexia.org.uk/, "http://www.bdadyslexia.org.uk/," 21 Feburay 2013. [Online]. Available: http://www.bdadyslexia.org.uk/common/ckeditor/filemanager/userfiles/About_Us/policies/Dyslexia_Style_Guide.pdf. [Accessed 1 March 2016].</w:t>
                    </w:r>
                  </w:p>
                </w:tc>
              </w:tr>
              <w:tr w:rsidR="00331EFD" w14:paraId="6DD06511" w14:textId="77777777">
                <w:trPr>
                  <w:divId w:val="1023017179"/>
                  <w:tblCellSpacing w:w="15" w:type="dxa"/>
                </w:trPr>
                <w:tc>
                  <w:tcPr>
                    <w:tcW w:w="50" w:type="pct"/>
                    <w:hideMark/>
                  </w:tcPr>
                  <w:p w14:paraId="72F17D39" w14:textId="77777777" w:rsidR="00331EFD" w:rsidRDefault="00331EFD">
                    <w:pPr>
                      <w:pStyle w:val="Bibliography"/>
                      <w:rPr>
                        <w:noProof/>
                      </w:rPr>
                    </w:pPr>
                    <w:r>
                      <w:rPr>
                        <w:noProof/>
                      </w:rPr>
                      <w:t xml:space="preserve">[12] </w:t>
                    </w:r>
                  </w:p>
                </w:tc>
                <w:tc>
                  <w:tcPr>
                    <w:tcW w:w="0" w:type="auto"/>
                    <w:hideMark/>
                  </w:tcPr>
                  <w:p w14:paraId="355DE2BE" w14:textId="77777777" w:rsidR="00331EFD" w:rsidRDefault="00331EFD">
                    <w:pPr>
                      <w:pStyle w:val="Bibliography"/>
                      <w:rPr>
                        <w:noProof/>
                      </w:rPr>
                    </w:pPr>
                    <w:r>
                      <w:rPr>
                        <w:noProof/>
                      </w:rPr>
                      <w:t>V. F. d. Santana, "https://pdfs.semanticscholar.org," University of Campinas , 23 June 2012. [Online]. Available: https://pdfs.semanticscholar.org/9e90/8407d98ea6a2e552691c0741800efb361df8.pdf. [Accessed 23 Febuary 2016].</w:t>
                    </w:r>
                  </w:p>
                </w:tc>
              </w:tr>
            </w:tbl>
            <w:p w14:paraId="6EC23968" w14:textId="77777777" w:rsidR="00331EFD" w:rsidRDefault="00331EFD">
              <w:pPr>
                <w:divId w:val="1023017179"/>
                <w:rPr>
                  <w:rFonts w:eastAsia="Times New Roman"/>
                  <w:noProof/>
                </w:rPr>
              </w:pPr>
            </w:p>
            <w:p w14:paraId="1D836189" w14:textId="30C183FA" w:rsidR="003A3BAB" w:rsidRPr="003A3BAB" w:rsidRDefault="00AB10EA" w:rsidP="00331EFD">
              <w:r>
                <w:rPr>
                  <w:b/>
                  <w:bCs/>
                  <w:noProof/>
                </w:rPr>
                <w:fldChar w:fldCharType="end"/>
              </w:r>
            </w:p>
          </w:sdtContent>
        </w:sdt>
      </w:sdtContent>
    </w:sdt>
    <w:sectPr w:rsidR="003A3BAB" w:rsidRPr="003A3BAB" w:rsidSect="00C52912">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75B3E" w14:textId="77777777" w:rsidR="00B0708D" w:rsidRDefault="00B0708D" w:rsidP="003A3BAB">
      <w:r>
        <w:separator/>
      </w:r>
    </w:p>
  </w:endnote>
  <w:endnote w:type="continuationSeparator" w:id="0">
    <w:p w14:paraId="3E770807" w14:textId="77777777" w:rsidR="00B0708D" w:rsidRDefault="00B0708D" w:rsidP="003A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w:altName w:val="Times New Roman"/>
    <w:charset w:val="00"/>
    <w:family w:val="auto"/>
    <w:pitch w:val="variable"/>
    <w:sig w:usb0="00000001" w:usb1="00000000"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B9F0" w14:textId="77777777" w:rsidR="003A3BAB" w:rsidRDefault="003A3BAB" w:rsidP="00280E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2D027" w14:textId="77777777" w:rsidR="003A3BAB" w:rsidRDefault="003A3BAB" w:rsidP="003A3B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D0C10" w14:textId="77777777" w:rsidR="003A3BAB" w:rsidRDefault="003A3BAB" w:rsidP="00280E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3E52">
      <w:rPr>
        <w:rStyle w:val="PageNumber"/>
        <w:noProof/>
      </w:rPr>
      <w:t>1</w:t>
    </w:r>
    <w:r>
      <w:rPr>
        <w:rStyle w:val="PageNumber"/>
      </w:rPr>
      <w:fldChar w:fldCharType="end"/>
    </w:r>
  </w:p>
  <w:p w14:paraId="71F46FD1" w14:textId="77777777" w:rsidR="003A3BAB" w:rsidRDefault="003A3BAB" w:rsidP="003A3BAB">
    <w:pPr>
      <w:pStyle w:val="Footer"/>
      <w:ind w:right="360"/>
    </w:pPr>
    <w:r>
      <w:t xml:space="preserve">Robert James Gabriel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7A9DF" w14:textId="77777777" w:rsidR="00B0708D" w:rsidRDefault="00B0708D" w:rsidP="003A3BAB">
      <w:r>
        <w:separator/>
      </w:r>
    </w:p>
  </w:footnote>
  <w:footnote w:type="continuationSeparator" w:id="0">
    <w:p w14:paraId="7AD98BC4" w14:textId="77777777" w:rsidR="00B0708D" w:rsidRDefault="00B0708D" w:rsidP="003A3B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96263E"/>
    <w:multiLevelType w:val="hybridMultilevel"/>
    <w:tmpl w:val="ABDC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23D61"/>
    <w:multiLevelType w:val="hybridMultilevel"/>
    <w:tmpl w:val="FDECE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52B9D"/>
    <w:multiLevelType w:val="hybridMultilevel"/>
    <w:tmpl w:val="ADEA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10B68"/>
    <w:multiLevelType w:val="hybridMultilevel"/>
    <w:tmpl w:val="FF62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B0037"/>
    <w:multiLevelType w:val="hybridMultilevel"/>
    <w:tmpl w:val="C6C4E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71C96"/>
    <w:multiLevelType w:val="hybridMultilevel"/>
    <w:tmpl w:val="9CC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D2017"/>
    <w:multiLevelType w:val="hybridMultilevel"/>
    <w:tmpl w:val="6D0A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B4859"/>
    <w:multiLevelType w:val="hybridMultilevel"/>
    <w:tmpl w:val="A1D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42E8B"/>
    <w:multiLevelType w:val="hybridMultilevel"/>
    <w:tmpl w:val="769A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92098"/>
    <w:multiLevelType w:val="hybridMultilevel"/>
    <w:tmpl w:val="2EFAA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3"/>
  </w:num>
  <w:num w:numId="5">
    <w:abstractNumId w:val="6"/>
  </w:num>
  <w:num w:numId="6">
    <w:abstractNumId w:val="7"/>
  </w:num>
  <w:num w:numId="7">
    <w:abstractNumId w:val="4"/>
  </w:num>
  <w:num w:numId="8">
    <w:abstractNumId w:val="10"/>
  </w:num>
  <w:num w:numId="9">
    <w:abstractNumId w:val="2"/>
  </w:num>
  <w:num w:numId="10">
    <w:abstractNumId w:val="5"/>
  </w:num>
  <w:num w:numId="11">
    <w:abstractNumId w:val="11"/>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Rothwell">
    <w15:presenceInfo w15:providerId="AD" w15:userId="S-1-5-21-1371743536-1239505358-821170639-4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AB"/>
    <w:rsid w:val="00143363"/>
    <w:rsid w:val="00152FE1"/>
    <w:rsid w:val="001671D5"/>
    <w:rsid w:val="0018234E"/>
    <w:rsid w:val="00183C10"/>
    <w:rsid w:val="001926EA"/>
    <w:rsid w:val="001D6DFA"/>
    <w:rsid w:val="00284D7B"/>
    <w:rsid w:val="002E18BB"/>
    <w:rsid w:val="002E6C12"/>
    <w:rsid w:val="002F19E5"/>
    <w:rsid w:val="00306909"/>
    <w:rsid w:val="0031620D"/>
    <w:rsid w:val="0031732C"/>
    <w:rsid w:val="00331EFD"/>
    <w:rsid w:val="0037323F"/>
    <w:rsid w:val="00383116"/>
    <w:rsid w:val="0039039A"/>
    <w:rsid w:val="00390C8D"/>
    <w:rsid w:val="003A3BAB"/>
    <w:rsid w:val="003C18BD"/>
    <w:rsid w:val="003F0719"/>
    <w:rsid w:val="004109CC"/>
    <w:rsid w:val="00444E0B"/>
    <w:rsid w:val="00522B5F"/>
    <w:rsid w:val="00545728"/>
    <w:rsid w:val="005607F0"/>
    <w:rsid w:val="00566E72"/>
    <w:rsid w:val="00570FF0"/>
    <w:rsid w:val="00596A98"/>
    <w:rsid w:val="005B789C"/>
    <w:rsid w:val="006602AC"/>
    <w:rsid w:val="007025C9"/>
    <w:rsid w:val="00731F9A"/>
    <w:rsid w:val="00792DA5"/>
    <w:rsid w:val="007E0B3D"/>
    <w:rsid w:val="00880052"/>
    <w:rsid w:val="008A327F"/>
    <w:rsid w:val="008E0C79"/>
    <w:rsid w:val="008F54FE"/>
    <w:rsid w:val="00906652"/>
    <w:rsid w:val="0091066F"/>
    <w:rsid w:val="0093010C"/>
    <w:rsid w:val="00A43565"/>
    <w:rsid w:val="00A92EF3"/>
    <w:rsid w:val="00AB10EA"/>
    <w:rsid w:val="00AD3980"/>
    <w:rsid w:val="00B0708D"/>
    <w:rsid w:val="00B10B19"/>
    <w:rsid w:val="00B308E5"/>
    <w:rsid w:val="00B73587"/>
    <w:rsid w:val="00BA7462"/>
    <w:rsid w:val="00BB3E35"/>
    <w:rsid w:val="00BF6469"/>
    <w:rsid w:val="00C36DEB"/>
    <w:rsid w:val="00C40E93"/>
    <w:rsid w:val="00C45FA0"/>
    <w:rsid w:val="00C52912"/>
    <w:rsid w:val="00C65EFF"/>
    <w:rsid w:val="00C67F1B"/>
    <w:rsid w:val="00C83454"/>
    <w:rsid w:val="00C978F0"/>
    <w:rsid w:val="00D32754"/>
    <w:rsid w:val="00D63519"/>
    <w:rsid w:val="00D673A5"/>
    <w:rsid w:val="00DA7B23"/>
    <w:rsid w:val="00E1222F"/>
    <w:rsid w:val="00E1647E"/>
    <w:rsid w:val="00E61C5E"/>
    <w:rsid w:val="00E638FE"/>
    <w:rsid w:val="00E74C87"/>
    <w:rsid w:val="00ED76CD"/>
    <w:rsid w:val="00F410A1"/>
    <w:rsid w:val="00FA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D6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B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92DA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D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AB"/>
    <w:pPr>
      <w:tabs>
        <w:tab w:val="center" w:pos="4513"/>
        <w:tab w:val="right" w:pos="9026"/>
      </w:tabs>
    </w:pPr>
  </w:style>
  <w:style w:type="character" w:customStyle="1" w:styleId="HeaderChar">
    <w:name w:val="Header Char"/>
    <w:basedOn w:val="DefaultParagraphFont"/>
    <w:link w:val="Header"/>
    <w:uiPriority w:val="99"/>
    <w:rsid w:val="003A3BAB"/>
  </w:style>
  <w:style w:type="paragraph" w:styleId="Footer">
    <w:name w:val="footer"/>
    <w:basedOn w:val="Normal"/>
    <w:link w:val="FooterChar"/>
    <w:uiPriority w:val="99"/>
    <w:unhideWhenUsed/>
    <w:rsid w:val="003A3BAB"/>
    <w:pPr>
      <w:tabs>
        <w:tab w:val="center" w:pos="4513"/>
        <w:tab w:val="right" w:pos="9026"/>
      </w:tabs>
    </w:pPr>
  </w:style>
  <w:style w:type="character" w:customStyle="1" w:styleId="FooterChar">
    <w:name w:val="Footer Char"/>
    <w:basedOn w:val="DefaultParagraphFont"/>
    <w:link w:val="Footer"/>
    <w:uiPriority w:val="99"/>
    <w:rsid w:val="003A3BAB"/>
  </w:style>
  <w:style w:type="character" w:styleId="PageNumber">
    <w:name w:val="page number"/>
    <w:basedOn w:val="DefaultParagraphFont"/>
    <w:uiPriority w:val="99"/>
    <w:semiHidden/>
    <w:unhideWhenUsed/>
    <w:rsid w:val="003A3BAB"/>
  </w:style>
  <w:style w:type="character" w:customStyle="1" w:styleId="Heading1Char">
    <w:name w:val="Heading 1 Char"/>
    <w:basedOn w:val="DefaultParagraphFont"/>
    <w:link w:val="Heading1"/>
    <w:uiPriority w:val="9"/>
    <w:rsid w:val="003A3B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3BAB"/>
    <w:pPr>
      <w:ind w:left="720"/>
      <w:contextualSpacing/>
    </w:pPr>
  </w:style>
  <w:style w:type="paragraph" w:styleId="NormalWeb">
    <w:name w:val="Normal (Web)"/>
    <w:basedOn w:val="Normal"/>
    <w:uiPriority w:val="99"/>
    <w:semiHidden/>
    <w:unhideWhenUsed/>
    <w:rsid w:val="003A3B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A3BAB"/>
    <w:rPr>
      <w:color w:val="0000FF"/>
      <w:u w:val="single"/>
    </w:rPr>
  </w:style>
  <w:style w:type="paragraph" w:styleId="Bibliography">
    <w:name w:val="Bibliography"/>
    <w:basedOn w:val="Normal"/>
    <w:next w:val="Normal"/>
    <w:uiPriority w:val="37"/>
    <w:unhideWhenUsed/>
    <w:rsid w:val="004109CC"/>
  </w:style>
  <w:style w:type="character" w:customStyle="1" w:styleId="Heading2Char">
    <w:name w:val="Heading 2 Char"/>
    <w:basedOn w:val="DefaultParagraphFont"/>
    <w:link w:val="Heading2"/>
    <w:uiPriority w:val="9"/>
    <w:rsid w:val="00792DA5"/>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792DA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792DA5"/>
  </w:style>
  <w:style w:type="paragraph" w:styleId="NoSpacing">
    <w:name w:val="No Spacing"/>
    <w:uiPriority w:val="1"/>
    <w:qFormat/>
    <w:rsid w:val="0079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77">
      <w:bodyDiv w:val="1"/>
      <w:marLeft w:val="0"/>
      <w:marRight w:val="0"/>
      <w:marTop w:val="0"/>
      <w:marBottom w:val="0"/>
      <w:divBdr>
        <w:top w:val="none" w:sz="0" w:space="0" w:color="auto"/>
        <w:left w:val="none" w:sz="0" w:space="0" w:color="auto"/>
        <w:bottom w:val="none" w:sz="0" w:space="0" w:color="auto"/>
        <w:right w:val="none" w:sz="0" w:space="0" w:color="auto"/>
      </w:divBdr>
    </w:div>
    <w:div w:id="38016174">
      <w:bodyDiv w:val="1"/>
      <w:marLeft w:val="0"/>
      <w:marRight w:val="0"/>
      <w:marTop w:val="0"/>
      <w:marBottom w:val="0"/>
      <w:divBdr>
        <w:top w:val="none" w:sz="0" w:space="0" w:color="auto"/>
        <w:left w:val="none" w:sz="0" w:space="0" w:color="auto"/>
        <w:bottom w:val="none" w:sz="0" w:space="0" w:color="auto"/>
        <w:right w:val="none" w:sz="0" w:space="0" w:color="auto"/>
      </w:divBdr>
    </w:div>
    <w:div w:id="58022517">
      <w:bodyDiv w:val="1"/>
      <w:marLeft w:val="0"/>
      <w:marRight w:val="0"/>
      <w:marTop w:val="0"/>
      <w:marBottom w:val="0"/>
      <w:divBdr>
        <w:top w:val="none" w:sz="0" w:space="0" w:color="auto"/>
        <w:left w:val="none" w:sz="0" w:space="0" w:color="auto"/>
        <w:bottom w:val="none" w:sz="0" w:space="0" w:color="auto"/>
        <w:right w:val="none" w:sz="0" w:space="0" w:color="auto"/>
      </w:divBdr>
    </w:div>
    <w:div w:id="75129798">
      <w:bodyDiv w:val="1"/>
      <w:marLeft w:val="0"/>
      <w:marRight w:val="0"/>
      <w:marTop w:val="0"/>
      <w:marBottom w:val="0"/>
      <w:divBdr>
        <w:top w:val="none" w:sz="0" w:space="0" w:color="auto"/>
        <w:left w:val="none" w:sz="0" w:space="0" w:color="auto"/>
        <w:bottom w:val="none" w:sz="0" w:space="0" w:color="auto"/>
        <w:right w:val="none" w:sz="0" w:space="0" w:color="auto"/>
      </w:divBdr>
    </w:div>
    <w:div w:id="88696021">
      <w:bodyDiv w:val="1"/>
      <w:marLeft w:val="0"/>
      <w:marRight w:val="0"/>
      <w:marTop w:val="0"/>
      <w:marBottom w:val="0"/>
      <w:divBdr>
        <w:top w:val="none" w:sz="0" w:space="0" w:color="auto"/>
        <w:left w:val="none" w:sz="0" w:space="0" w:color="auto"/>
        <w:bottom w:val="none" w:sz="0" w:space="0" w:color="auto"/>
        <w:right w:val="none" w:sz="0" w:space="0" w:color="auto"/>
      </w:divBdr>
    </w:div>
    <w:div w:id="88933748">
      <w:bodyDiv w:val="1"/>
      <w:marLeft w:val="0"/>
      <w:marRight w:val="0"/>
      <w:marTop w:val="0"/>
      <w:marBottom w:val="0"/>
      <w:divBdr>
        <w:top w:val="none" w:sz="0" w:space="0" w:color="auto"/>
        <w:left w:val="none" w:sz="0" w:space="0" w:color="auto"/>
        <w:bottom w:val="none" w:sz="0" w:space="0" w:color="auto"/>
        <w:right w:val="none" w:sz="0" w:space="0" w:color="auto"/>
      </w:divBdr>
    </w:div>
    <w:div w:id="90778605">
      <w:bodyDiv w:val="1"/>
      <w:marLeft w:val="0"/>
      <w:marRight w:val="0"/>
      <w:marTop w:val="0"/>
      <w:marBottom w:val="0"/>
      <w:divBdr>
        <w:top w:val="none" w:sz="0" w:space="0" w:color="auto"/>
        <w:left w:val="none" w:sz="0" w:space="0" w:color="auto"/>
        <w:bottom w:val="none" w:sz="0" w:space="0" w:color="auto"/>
        <w:right w:val="none" w:sz="0" w:space="0" w:color="auto"/>
      </w:divBdr>
    </w:div>
    <w:div w:id="132412692">
      <w:bodyDiv w:val="1"/>
      <w:marLeft w:val="0"/>
      <w:marRight w:val="0"/>
      <w:marTop w:val="0"/>
      <w:marBottom w:val="0"/>
      <w:divBdr>
        <w:top w:val="none" w:sz="0" w:space="0" w:color="auto"/>
        <w:left w:val="none" w:sz="0" w:space="0" w:color="auto"/>
        <w:bottom w:val="none" w:sz="0" w:space="0" w:color="auto"/>
        <w:right w:val="none" w:sz="0" w:space="0" w:color="auto"/>
      </w:divBdr>
    </w:div>
    <w:div w:id="135689805">
      <w:bodyDiv w:val="1"/>
      <w:marLeft w:val="0"/>
      <w:marRight w:val="0"/>
      <w:marTop w:val="0"/>
      <w:marBottom w:val="0"/>
      <w:divBdr>
        <w:top w:val="none" w:sz="0" w:space="0" w:color="auto"/>
        <w:left w:val="none" w:sz="0" w:space="0" w:color="auto"/>
        <w:bottom w:val="none" w:sz="0" w:space="0" w:color="auto"/>
        <w:right w:val="none" w:sz="0" w:space="0" w:color="auto"/>
      </w:divBdr>
    </w:div>
    <w:div w:id="186254456">
      <w:bodyDiv w:val="1"/>
      <w:marLeft w:val="0"/>
      <w:marRight w:val="0"/>
      <w:marTop w:val="0"/>
      <w:marBottom w:val="0"/>
      <w:divBdr>
        <w:top w:val="none" w:sz="0" w:space="0" w:color="auto"/>
        <w:left w:val="none" w:sz="0" w:space="0" w:color="auto"/>
        <w:bottom w:val="none" w:sz="0" w:space="0" w:color="auto"/>
        <w:right w:val="none" w:sz="0" w:space="0" w:color="auto"/>
      </w:divBdr>
    </w:div>
    <w:div w:id="196360696">
      <w:bodyDiv w:val="1"/>
      <w:marLeft w:val="0"/>
      <w:marRight w:val="0"/>
      <w:marTop w:val="0"/>
      <w:marBottom w:val="0"/>
      <w:divBdr>
        <w:top w:val="none" w:sz="0" w:space="0" w:color="auto"/>
        <w:left w:val="none" w:sz="0" w:space="0" w:color="auto"/>
        <w:bottom w:val="none" w:sz="0" w:space="0" w:color="auto"/>
        <w:right w:val="none" w:sz="0" w:space="0" w:color="auto"/>
      </w:divBdr>
    </w:div>
    <w:div w:id="236325707">
      <w:bodyDiv w:val="1"/>
      <w:marLeft w:val="0"/>
      <w:marRight w:val="0"/>
      <w:marTop w:val="0"/>
      <w:marBottom w:val="0"/>
      <w:divBdr>
        <w:top w:val="none" w:sz="0" w:space="0" w:color="auto"/>
        <w:left w:val="none" w:sz="0" w:space="0" w:color="auto"/>
        <w:bottom w:val="none" w:sz="0" w:space="0" w:color="auto"/>
        <w:right w:val="none" w:sz="0" w:space="0" w:color="auto"/>
      </w:divBdr>
    </w:div>
    <w:div w:id="241570695">
      <w:bodyDiv w:val="1"/>
      <w:marLeft w:val="0"/>
      <w:marRight w:val="0"/>
      <w:marTop w:val="0"/>
      <w:marBottom w:val="0"/>
      <w:divBdr>
        <w:top w:val="none" w:sz="0" w:space="0" w:color="auto"/>
        <w:left w:val="none" w:sz="0" w:space="0" w:color="auto"/>
        <w:bottom w:val="none" w:sz="0" w:space="0" w:color="auto"/>
        <w:right w:val="none" w:sz="0" w:space="0" w:color="auto"/>
      </w:divBdr>
    </w:div>
    <w:div w:id="249241864">
      <w:bodyDiv w:val="1"/>
      <w:marLeft w:val="0"/>
      <w:marRight w:val="0"/>
      <w:marTop w:val="0"/>
      <w:marBottom w:val="0"/>
      <w:divBdr>
        <w:top w:val="none" w:sz="0" w:space="0" w:color="auto"/>
        <w:left w:val="none" w:sz="0" w:space="0" w:color="auto"/>
        <w:bottom w:val="none" w:sz="0" w:space="0" w:color="auto"/>
        <w:right w:val="none" w:sz="0" w:space="0" w:color="auto"/>
      </w:divBdr>
    </w:div>
    <w:div w:id="313264867">
      <w:bodyDiv w:val="1"/>
      <w:marLeft w:val="0"/>
      <w:marRight w:val="0"/>
      <w:marTop w:val="0"/>
      <w:marBottom w:val="0"/>
      <w:divBdr>
        <w:top w:val="none" w:sz="0" w:space="0" w:color="auto"/>
        <w:left w:val="none" w:sz="0" w:space="0" w:color="auto"/>
        <w:bottom w:val="none" w:sz="0" w:space="0" w:color="auto"/>
        <w:right w:val="none" w:sz="0" w:space="0" w:color="auto"/>
      </w:divBdr>
    </w:div>
    <w:div w:id="343168225">
      <w:bodyDiv w:val="1"/>
      <w:marLeft w:val="0"/>
      <w:marRight w:val="0"/>
      <w:marTop w:val="0"/>
      <w:marBottom w:val="0"/>
      <w:divBdr>
        <w:top w:val="none" w:sz="0" w:space="0" w:color="auto"/>
        <w:left w:val="none" w:sz="0" w:space="0" w:color="auto"/>
        <w:bottom w:val="none" w:sz="0" w:space="0" w:color="auto"/>
        <w:right w:val="none" w:sz="0" w:space="0" w:color="auto"/>
      </w:divBdr>
    </w:div>
    <w:div w:id="384377728">
      <w:bodyDiv w:val="1"/>
      <w:marLeft w:val="0"/>
      <w:marRight w:val="0"/>
      <w:marTop w:val="0"/>
      <w:marBottom w:val="0"/>
      <w:divBdr>
        <w:top w:val="none" w:sz="0" w:space="0" w:color="auto"/>
        <w:left w:val="none" w:sz="0" w:space="0" w:color="auto"/>
        <w:bottom w:val="none" w:sz="0" w:space="0" w:color="auto"/>
        <w:right w:val="none" w:sz="0" w:space="0" w:color="auto"/>
      </w:divBdr>
    </w:div>
    <w:div w:id="414132743">
      <w:bodyDiv w:val="1"/>
      <w:marLeft w:val="0"/>
      <w:marRight w:val="0"/>
      <w:marTop w:val="0"/>
      <w:marBottom w:val="0"/>
      <w:divBdr>
        <w:top w:val="none" w:sz="0" w:space="0" w:color="auto"/>
        <w:left w:val="none" w:sz="0" w:space="0" w:color="auto"/>
        <w:bottom w:val="none" w:sz="0" w:space="0" w:color="auto"/>
        <w:right w:val="none" w:sz="0" w:space="0" w:color="auto"/>
      </w:divBdr>
    </w:div>
    <w:div w:id="418211692">
      <w:bodyDiv w:val="1"/>
      <w:marLeft w:val="0"/>
      <w:marRight w:val="0"/>
      <w:marTop w:val="0"/>
      <w:marBottom w:val="0"/>
      <w:divBdr>
        <w:top w:val="none" w:sz="0" w:space="0" w:color="auto"/>
        <w:left w:val="none" w:sz="0" w:space="0" w:color="auto"/>
        <w:bottom w:val="none" w:sz="0" w:space="0" w:color="auto"/>
        <w:right w:val="none" w:sz="0" w:space="0" w:color="auto"/>
      </w:divBdr>
    </w:div>
    <w:div w:id="451941217">
      <w:bodyDiv w:val="1"/>
      <w:marLeft w:val="0"/>
      <w:marRight w:val="0"/>
      <w:marTop w:val="0"/>
      <w:marBottom w:val="0"/>
      <w:divBdr>
        <w:top w:val="none" w:sz="0" w:space="0" w:color="auto"/>
        <w:left w:val="none" w:sz="0" w:space="0" w:color="auto"/>
        <w:bottom w:val="none" w:sz="0" w:space="0" w:color="auto"/>
        <w:right w:val="none" w:sz="0" w:space="0" w:color="auto"/>
      </w:divBdr>
    </w:div>
    <w:div w:id="464860087">
      <w:bodyDiv w:val="1"/>
      <w:marLeft w:val="0"/>
      <w:marRight w:val="0"/>
      <w:marTop w:val="0"/>
      <w:marBottom w:val="0"/>
      <w:divBdr>
        <w:top w:val="none" w:sz="0" w:space="0" w:color="auto"/>
        <w:left w:val="none" w:sz="0" w:space="0" w:color="auto"/>
        <w:bottom w:val="none" w:sz="0" w:space="0" w:color="auto"/>
        <w:right w:val="none" w:sz="0" w:space="0" w:color="auto"/>
      </w:divBdr>
    </w:div>
    <w:div w:id="476650955">
      <w:bodyDiv w:val="1"/>
      <w:marLeft w:val="0"/>
      <w:marRight w:val="0"/>
      <w:marTop w:val="0"/>
      <w:marBottom w:val="0"/>
      <w:divBdr>
        <w:top w:val="none" w:sz="0" w:space="0" w:color="auto"/>
        <w:left w:val="none" w:sz="0" w:space="0" w:color="auto"/>
        <w:bottom w:val="none" w:sz="0" w:space="0" w:color="auto"/>
        <w:right w:val="none" w:sz="0" w:space="0" w:color="auto"/>
      </w:divBdr>
    </w:div>
    <w:div w:id="543057612">
      <w:bodyDiv w:val="1"/>
      <w:marLeft w:val="0"/>
      <w:marRight w:val="0"/>
      <w:marTop w:val="0"/>
      <w:marBottom w:val="0"/>
      <w:divBdr>
        <w:top w:val="none" w:sz="0" w:space="0" w:color="auto"/>
        <w:left w:val="none" w:sz="0" w:space="0" w:color="auto"/>
        <w:bottom w:val="none" w:sz="0" w:space="0" w:color="auto"/>
        <w:right w:val="none" w:sz="0" w:space="0" w:color="auto"/>
      </w:divBdr>
    </w:div>
    <w:div w:id="547910257">
      <w:bodyDiv w:val="1"/>
      <w:marLeft w:val="0"/>
      <w:marRight w:val="0"/>
      <w:marTop w:val="0"/>
      <w:marBottom w:val="0"/>
      <w:divBdr>
        <w:top w:val="none" w:sz="0" w:space="0" w:color="auto"/>
        <w:left w:val="none" w:sz="0" w:space="0" w:color="auto"/>
        <w:bottom w:val="none" w:sz="0" w:space="0" w:color="auto"/>
        <w:right w:val="none" w:sz="0" w:space="0" w:color="auto"/>
      </w:divBdr>
    </w:div>
    <w:div w:id="560554467">
      <w:bodyDiv w:val="1"/>
      <w:marLeft w:val="0"/>
      <w:marRight w:val="0"/>
      <w:marTop w:val="0"/>
      <w:marBottom w:val="0"/>
      <w:divBdr>
        <w:top w:val="none" w:sz="0" w:space="0" w:color="auto"/>
        <w:left w:val="none" w:sz="0" w:space="0" w:color="auto"/>
        <w:bottom w:val="none" w:sz="0" w:space="0" w:color="auto"/>
        <w:right w:val="none" w:sz="0" w:space="0" w:color="auto"/>
      </w:divBdr>
    </w:div>
    <w:div w:id="571696220">
      <w:bodyDiv w:val="1"/>
      <w:marLeft w:val="0"/>
      <w:marRight w:val="0"/>
      <w:marTop w:val="0"/>
      <w:marBottom w:val="0"/>
      <w:divBdr>
        <w:top w:val="none" w:sz="0" w:space="0" w:color="auto"/>
        <w:left w:val="none" w:sz="0" w:space="0" w:color="auto"/>
        <w:bottom w:val="none" w:sz="0" w:space="0" w:color="auto"/>
        <w:right w:val="none" w:sz="0" w:space="0" w:color="auto"/>
      </w:divBdr>
    </w:div>
    <w:div w:id="579216565">
      <w:bodyDiv w:val="1"/>
      <w:marLeft w:val="0"/>
      <w:marRight w:val="0"/>
      <w:marTop w:val="0"/>
      <w:marBottom w:val="0"/>
      <w:divBdr>
        <w:top w:val="none" w:sz="0" w:space="0" w:color="auto"/>
        <w:left w:val="none" w:sz="0" w:space="0" w:color="auto"/>
        <w:bottom w:val="none" w:sz="0" w:space="0" w:color="auto"/>
        <w:right w:val="none" w:sz="0" w:space="0" w:color="auto"/>
      </w:divBdr>
    </w:div>
    <w:div w:id="616765172">
      <w:bodyDiv w:val="1"/>
      <w:marLeft w:val="0"/>
      <w:marRight w:val="0"/>
      <w:marTop w:val="0"/>
      <w:marBottom w:val="0"/>
      <w:divBdr>
        <w:top w:val="none" w:sz="0" w:space="0" w:color="auto"/>
        <w:left w:val="none" w:sz="0" w:space="0" w:color="auto"/>
        <w:bottom w:val="none" w:sz="0" w:space="0" w:color="auto"/>
        <w:right w:val="none" w:sz="0" w:space="0" w:color="auto"/>
      </w:divBdr>
    </w:div>
    <w:div w:id="638269986">
      <w:bodyDiv w:val="1"/>
      <w:marLeft w:val="0"/>
      <w:marRight w:val="0"/>
      <w:marTop w:val="0"/>
      <w:marBottom w:val="0"/>
      <w:divBdr>
        <w:top w:val="none" w:sz="0" w:space="0" w:color="auto"/>
        <w:left w:val="none" w:sz="0" w:space="0" w:color="auto"/>
        <w:bottom w:val="none" w:sz="0" w:space="0" w:color="auto"/>
        <w:right w:val="none" w:sz="0" w:space="0" w:color="auto"/>
      </w:divBdr>
    </w:div>
    <w:div w:id="640889810">
      <w:bodyDiv w:val="1"/>
      <w:marLeft w:val="0"/>
      <w:marRight w:val="0"/>
      <w:marTop w:val="0"/>
      <w:marBottom w:val="0"/>
      <w:divBdr>
        <w:top w:val="none" w:sz="0" w:space="0" w:color="auto"/>
        <w:left w:val="none" w:sz="0" w:space="0" w:color="auto"/>
        <w:bottom w:val="none" w:sz="0" w:space="0" w:color="auto"/>
        <w:right w:val="none" w:sz="0" w:space="0" w:color="auto"/>
      </w:divBdr>
    </w:div>
    <w:div w:id="649140654">
      <w:bodyDiv w:val="1"/>
      <w:marLeft w:val="0"/>
      <w:marRight w:val="0"/>
      <w:marTop w:val="0"/>
      <w:marBottom w:val="0"/>
      <w:divBdr>
        <w:top w:val="none" w:sz="0" w:space="0" w:color="auto"/>
        <w:left w:val="none" w:sz="0" w:space="0" w:color="auto"/>
        <w:bottom w:val="none" w:sz="0" w:space="0" w:color="auto"/>
        <w:right w:val="none" w:sz="0" w:space="0" w:color="auto"/>
      </w:divBdr>
    </w:div>
    <w:div w:id="673802806">
      <w:bodyDiv w:val="1"/>
      <w:marLeft w:val="0"/>
      <w:marRight w:val="0"/>
      <w:marTop w:val="0"/>
      <w:marBottom w:val="0"/>
      <w:divBdr>
        <w:top w:val="none" w:sz="0" w:space="0" w:color="auto"/>
        <w:left w:val="none" w:sz="0" w:space="0" w:color="auto"/>
        <w:bottom w:val="none" w:sz="0" w:space="0" w:color="auto"/>
        <w:right w:val="none" w:sz="0" w:space="0" w:color="auto"/>
      </w:divBdr>
    </w:div>
    <w:div w:id="689453216">
      <w:bodyDiv w:val="1"/>
      <w:marLeft w:val="0"/>
      <w:marRight w:val="0"/>
      <w:marTop w:val="0"/>
      <w:marBottom w:val="0"/>
      <w:divBdr>
        <w:top w:val="none" w:sz="0" w:space="0" w:color="auto"/>
        <w:left w:val="none" w:sz="0" w:space="0" w:color="auto"/>
        <w:bottom w:val="none" w:sz="0" w:space="0" w:color="auto"/>
        <w:right w:val="none" w:sz="0" w:space="0" w:color="auto"/>
      </w:divBdr>
    </w:div>
    <w:div w:id="689995187">
      <w:bodyDiv w:val="1"/>
      <w:marLeft w:val="0"/>
      <w:marRight w:val="0"/>
      <w:marTop w:val="0"/>
      <w:marBottom w:val="0"/>
      <w:divBdr>
        <w:top w:val="none" w:sz="0" w:space="0" w:color="auto"/>
        <w:left w:val="none" w:sz="0" w:space="0" w:color="auto"/>
        <w:bottom w:val="none" w:sz="0" w:space="0" w:color="auto"/>
        <w:right w:val="none" w:sz="0" w:space="0" w:color="auto"/>
      </w:divBdr>
    </w:div>
    <w:div w:id="697123400">
      <w:bodyDiv w:val="1"/>
      <w:marLeft w:val="0"/>
      <w:marRight w:val="0"/>
      <w:marTop w:val="0"/>
      <w:marBottom w:val="0"/>
      <w:divBdr>
        <w:top w:val="none" w:sz="0" w:space="0" w:color="auto"/>
        <w:left w:val="none" w:sz="0" w:space="0" w:color="auto"/>
        <w:bottom w:val="none" w:sz="0" w:space="0" w:color="auto"/>
        <w:right w:val="none" w:sz="0" w:space="0" w:color="auto"/>
      </w:divBdr>
    </w:div>
    <w:div w:id="749429889">
      <w:bodyDiv w:val="1"/>
      <w:marLeft w:val="0"/>
      <w:marRight w:val="0"/>
      <w:marTop w:val="0"/>
      <w:marBottom w:val="0"/>
      <w:divBdr>
        <w:top w:val="none" w:sz="0" w:space="0" w:color="auto"/>
        <w:left w:val="none" w:sz="0" w:space="0" w:color="auto"/>
        <w:bottom w:val="none" w:sz="0" w:space="0" w:color="auto"/>
        <w:right w:val="none" w:sz="0" w:space="0" w:color="auto"/>
      </w:divBdr>
    </w:div>
    <w:div w:id="769348762">
      <w:bodyDiv w:val="1"/>
      <w:marLeft w:val="0"/>
      <w:marRight w:val="0"/>
      <w:marTop w:val="0"/>
      <w:marBottom w:val="0"/>
      <w:divBdr>
        <w:top w:val="none" w:sz="0" w:space="0" w:color="auto"/>
        <w:left w:val="none" w:sz="0" w:space="0" w:color="auto"/>
        <w:bottom w:val="none" w:sz="0" w:space="0" w:color="auto"/>
        <w:right w:val="none" w:sz="0" w:space="0" w:color="auto"/>
      </w:divBdr>
    </w:div>
    <w:div w:id="796727464">
      <w:bodyDiv w:val="1"/>
      <w:marLeft w:val="0"/>
      <w:marRight w:val="0"/>
      <w:marTop w:val="0"/>
      <w:marBottom w:val="0"/>
      <w:divBdr>
        <w:top w:val="none" w:sz="0" w:space="0" w:color="auto"/>
        <w:left w:val="none" w:sz="0" w:space="0" w:color="auto"/>
        <w:bottom w:val="none" w:sz="0" w:space="0" w:color="auto"/>
        <w:right w:val="none" w:sz="0" w:space="0" w:color="auto"/>
      </w:divBdr>
    </w:div>
    <w:div w:id="833182484">
      <w:bodyDiv w:val="1"/>
      <w:marLeft w:val="0"/>
      <w:marRight w:val="0"/>
      <w:marTop w:val="0"/>
      <w:marBottom w:val="0"/>
      <w:divBdr>
        <w:top w:val="none" w:sz="0" w:space="0" w:color="auto"/>
        <w:left w:val="none" w:sz="0" w:space="0" w:color="auto"/>
        <w:bottom w:val="none" w:sz="0" w:space="0" w:color="auto"/>
        <w:right w:val="none" w:sz="0" w:space="0" w:color="auto"/>
      </w:divBdr>
    </w:div>
    <w:div w:id="869417365">
      <w:bodyDiv w:val="1"/>
      <w:marLeft w:val="0"/>
      <w:marRight w:val="0"/>
      <w:marTop w:val="0"/>
      <w:marBottom w:val="0"/>
      <w:divBdr>
        <w:top w:val="none" w:sz="0" w:space="0" w:color="auto"/>
        <w:left w:val="none" w:sz="0" w:space="0" w:color="auto"/>
        <w:bottom w:val="none" w:sz="0" w:space="0" w:color="auto"/>
        <w:right w:val="none" w:sz="0" w:space="0" w:color="auto"/>
      </w:divBdr>
    </w:div>
    <w:div w:id="873081796">
      <w:bodyDiv w:val="1"/>
      <w:marLeft w:val="0"/>
      <w:marRight w:val="0"/>
      <w:marTop w:val="0"/>
      <w:marBottom w:val="0"/>
      <w:divBdr>
        <w:top w:val="none" w:sz="0" w:space="0" w:color="auto"/>
        <w:left w:val="none" w:sz="0" w:space="0" w:color="auto"/>
        <w:bottom w:val="none" w:sz="0" w:space="0" w:color="auto"/>
        <w:right w:val="none" w:sz="0" w:space="0" w:color="auto"/>
      </w:divBdr>
    </w:div>
    <w:div w:id="874318850">
      <w:bodyDiv w:val="1"/>
      <w:marLeft w:val="0"/>
      <w:marRight w:val="0"/>
      <w:marTop w:val="0"/>
      <w:marBottom w:val="0"/>
      <w:divBdr>
        <w:top w:val="none" w:sz="0" w:space="0" w:color="auto"/>
        <w:left w:val="none" w:sz="0" w:space="0" w:color="auto"/>
        <w:bottom w:val="none" w:sz="0" w:space="0" w:color="auto"/>
        <w:right w:val="none" w:sz="0" w:space="0" w:color="auto"/>
      </w:divBdr>
    </w:div>
    <w:div w:id="893932030">
      <w:bodyDiv w:val="1"/>
      <w:marLeft w:val="0"/>
      <w:marRight w:val="0"/>
      <w:marTop w:val="0"/>
      <w:marBottom w:val="0"/>
      <w:divBdr>
        <w:top w:val="none" w:sz="0" w:space="0" w:color="auto"/>
        <w:left w:val="none" w:sz="0" w:space="0" w:color="auto"/>
        <w:bottom w:val="none" w:sz="0" w:space="0" w:color="auto"/>
        <w:right w:val="none" w:sz="0" w:space="0" w:color="auto"/>
      </w:divBdr>
    </w:div>
    <w:div w:id="911086563">
      <w:bodyDiv w:val="1"/>
      <w:marLeft w:val="0"/>
      <w:marRight w:val="0"/>
      <w:marTop w:val="0"/>
      <w:marBottom w:val="0"/>
      <w:divBdr>
        <w:top w:val="none" w:sz="0" w:space="0" w:color="auto"/>
        <w:left w:val="none" w:sz="0" w:space="0" w:color="auto"/>
        <w:bottom w:val="none" w:sz="0" w:space="0" w:color="auto"/>
        <w:right w:val="none" w:sz="0" w:space="0" w:color="auto"/>
      </w:divBdr>
    </w:div>
    <w:div w:id="950428909">
      <w:bodyDiv w:val="1"/>
      <w:marLeft w:val="0"/>
      <w:marRight w:val="0"/>
      <w:marTop w:val="0"/>
      <w:marBottom w:val="0"/>
      <w:divBdr>
        <w:top w:val="none" w:sz="0" w:space="0" w:color="auto"/>
        <w:left w:val="none" w:sz="0" w:space="0" w:color="auto"/>
        <w:bottom w:val="none" w:sz="0" w:space="0" w:color="auto"/>
        <w:right w:val="none" w:sz="0" w:space="0" w:color="auto"/>
      </w:divBdr>
    </w:div>
    <w:div w:id="954751676">
      <w:bodyDiv w:val="1"/>
      <w:marLeft w:val="0"/>
      <w:marRight w:val="0"/>
      <w:marTop w:val="0"/>
      <w:marBottom w:val="0"/>
      <w:divBdr>
        <w:top w:val="none" w:sz="0" w:space="0" w:color="auto"/>
        <w:left w:val="none" w:sz="0" w:space="0" w:color="auto"/>
        <w:bottom w:val="none" w:sz="0" w:space="0" w:color="auto"/>
        <w:right w:val="none" w:sz="0" w:space="0" w:color="auto"/>
      </w:divBdr>
    </w:div>
    <w:div w:id="1023017179">
      <w:bodyDiv w:val="1"/>
      <w:marLeft w:val="0"/>
      <w:marRight w:val="0"/>
      <w:marTop w:val="0"/>
      <w:marBottom w:val="0"/>
      <w:divBdr>
        <w:top w:val="none" w:sz="0" w:space="0" w:color="auto"/>
        <w:left w:val="none" w:sz="0" w:space="0" w:color="auto"/>
        <w:bottom w:val="none" w:sz="0" w:space="0" w:color="auto"/>
        <w:right w:val="none" w:sz="0" w:space="0" w:color="auto"/>
      </w:divBdr>
    </w:div>
    <w:div w:id="1028682166">
      <w:bodyDiv w:val="1"/>
      <w:marLeft w:val="0"/>
      <w:marRight w:val="0"/>
      <w:marTop w:val="0"/>
      <w:marBottom w:val="0"/>
      <w:divBdr>
        <w:top w:val="none" w:sz="0" w:space="0" w:color="auto"/>
        <w:left w:val="none" w:sz="0" w:space="0" w:color="auto"/>
        <w:bottom w:val="none" w:sz="0" w:space="0" w:color="auto"/>
        <w:right w:val="none" w:sz="0" w:space="0" w:color="auto"/>
      </w:divBdr>
    </w:div>
    <w:div w:id="1043140311">
      <w:bodyDiv w:val="1"/>
      <w:marLeft w:val="0"/>
      <w:marRight w:val="0"/>
      <w:marTop w:val="0"/>
      <w:marBottom w:val="0"/>
      <w:divBdr>
        <w:top w:val="none" w:sz="0" w:space="0" w:color="auto"/>
        <w:left w:val="none" w:sz="0" w:space="0" w:color="auto"/>
        <w:bottom w:val="none" w:sz="0" w:space="0" w:color="auto"/>
        <w:right w:val="none" w:sz="0" w:space="0" w:color="auto"/>
      </w:divBdr>
    </w:div>
    <w:div w:id="1129741016">
      <w:bodyDiv w:val="1"/>
      <w:marLeft w:val="0"/>
      <w:marRight w:val="0"/>
      <w:marTop w:val="0"/>
      <w:marBottom w:val="0"/>
      <w:divBdr>
        <w:top w:val="none" w:sz="0" w:space="0" w:color="auto"/>
        <w:left w:val="none" w:sz="0" w:space="0" w:color="auto"/>
        <w:bottom w:val="none" w:sz="0" w:space="0" w:color="auto"/>
        <w:right w:val="none" w:sz="0" w:space="0" w:color="auto"/>
      </w:divBdr>
    </w:div>
    <w:div w:id="1147741385">
      <w:bodyDiv w:val="1"/>
      <w:marLeft w:val="0"/>
      <w:marRight w:val="0"/>
      <w:marTop w:val="0"/>
      <w:marBottom w:val="0"/>
      <w:divBdr>
        <w:top w:val="none" w:sz="0" w:space="0" w:color="auto"/>
        <w:left w:val="none" w:sz="0" w:space="0" w:color="auto"/>
        <w:bottom w:val="none" w:sz="0" w:space="0" w:color="auto"/>
        <w:right w:val="none" w:sz="0" w:space="0" w:color="auto"/>
      </w:divBdr>
    </w:div>
    <w:div w:id="1168905574">
      <w:bodyDiv w:val="1"/>
      <w:marLeft w:val="0"/>
      <w:marRight w:val="0"/>
      <w:marTop w:val="0"/>
      <w:marBottom w:val="0"/>
      <w:divBdr>
        <w:top w:val="none" w:sz="0" w:space="0" w:color="auto"/>
        <w:left w:val="none" w:sz="0" w:space="0" w:color="auto"/>
        <w:bottom w:val="none" w:sz="0" w:space="0" w:color="auto"/>
        <w:right w:val="none" w:sz="0" w:space="0" w:color="auto"/>
      </w:divBdr>
    </w:div>
    <w:div w:id="1170019390">
      <w:bodyDiv w:val="1"/>
      <w:marLeft w:val="0"/>
      <w:marRight w:val="0"/>
      <w:marTop w:val="0"/>
      <w:marBottom w:val="0"/>
      <w:divBdr>
        <w:top w:val="none" w:sz="0" w:space="0" w:color="auto"/>
        <w:left w:val="none" w:sz="0" w:space="0" w:color="auto"/>
        <w:bottom w:val="none" w:sz="0" w:space="0" w:color="auto"/>
        <w:right w:val="none" w:sz="0" w:space="0" w:color="auto"/>
      </w:divBdr>
    </w:div>
    <w:div w:id="1185902737">
      <w:bodyDiv w:val="1"/>
      <w:marLeft w:val="0"/>
      <w:marRight w:val="0"/>
      <w:marTop w:val="0"/>
      <w:marBottom w:val="0"/>
      <w:divBdr>
        <w:top w:val="none" w:sz="0" w:space="0" w:color="auto"/>
        <w:left w:val="none" w:sz="0" w:space="0" w:color="auto"/>
        <w:bottom w:val="none" w:sz="0" w:space="0" w:color="auto"/>
        <w:right w:val="none" w:sz="0" w:space="0" w:color="auto"/>
      </w:divBdr>
    </w:div>
    <w:div w:id="1216887999">
      <w:bodyDiv w:val="1"/>
      <w:marLeft w:val="0"/>
      <w:marRight w:val="0"/>
      <w:marTop w:val="0"/>
      <w:marBottom w:val="0"/>
      <w:divBdr>
        <w:top w:val="none" w:sz="0" w:space="0" w:color="auto"/>
        <w:left w:val="none" w:sz="0" w:space="0" w:color="auto"/>
        <w:bottom w:val="none" w:sz="0" w:space="0" w:color="auto"/>
        <w:right w:val="none" w:sz="0" w:space="0" w:color="auto"/>
      </w:divBdr>
    </w:div>
    <w:div w:id="1244727993">
      <w:bodyDiv w:val="1"/>
      <w:marLeft w:val="0"/>
      <w:marRight w:val="0"/>
      <w:marTop w:val="0"/>
      <w:marBottom w:val="0"/>
      <w:divBdr>
        <w:top w:val="none" w:sz="0" w:space="0" w:color="auto"/>
        <w:left w:val="none" w:sz="0" w:space="0" w:color="auto"/>
        <w:bottom w:val="none" w:sz="0" w:space="0" w:color="auto"/>
        <w:right w:val="none" w:sz="0" w:space="0" w:color="auto"/>
      </w:divBdr>
    </w:div>
    <w:div w:id="1294675340">
      <w:bodyDiv w:val="1"/>
      <w:marLeft w:val="0"/>
      <w:marRight w:val="0"/>
      <w:marTop w:val="0"/>
      <w:marBottom w:val="0"/>
      <w:divBdr>
        <w:top w:val="none" w:sz="0" w:space="0" w:color="auto"/>
        <w:left w:val="none" w:sz="0" w:space="0" w:color="auto"/>
        <w:bottom w:val="none" w:sz="0" w:space="0" w:color="auto"/>
        <w:right w:val="none" w:sz="0" w:space="0" w:color="auto"/>
      </w:divBdr>
    </w:div>
    <w:div w:id="1314410932">
      <w:bodyDiv w:val="1"/>
      <w:marLeft w:val="0"/>
      <w:marRight w:val="0"/>
      <w:marTop w:val="0"/>
      <w:marBottom w:val="0"/>
      <w:divBdr>
        <w:top w:val="none" w:sz="0" w:space="0" w:color="auto"/>
        <w:left w:val="none" w:sz="0" w:space="0" w:color="auto"/>
        <w:bottom w:val="none" w:sz="0" w:space="0" w:color="auto"/>
        <w:right w:val="none" w:sz="0" w:space="0" w:color="auto"/>
      </w:divBdr>
    </w:div>
    <w:div w:id="1336684959">
      <w:bodyDiv w:val="1"/>
      <w:marLeft w:val="0"/>
      <w:marRight w:val="0"/>
      <w:marTop w:val="0"/>
      <w:marBottom w:val="0"/>
      <w:divBdr>
        <w:top w:val="none" w:sz="0" w:space="0" w:color="auto"/>
        <w:left w:val="none" w:sz="0" w:space="0" w:color="auto"/>
        <w:bottom w:val="none" w:sz="0" w:space="0" w:color="auto"/>
        <w:right w:val="none" w:sz="0" w:space="0" w:color="auto"/>
      </w:divBdr>
    </w:div>
    <w:div w:id="1424492862">
      <w:bodyDiv w:val="1"/>
      <w:marLeft w:val="0"/>
      <w:marRight w:val="0"/>
      <w:marTop w:val="0"/>
      <w:marBottom w:val="0"/>
      <w:divBdr>
        <w:top w:val="none" w:sz="0" w:space="0" w:color="auto"/>
        <w:left w:val="none" w:sz="0" w:space="0" w:color="auto"/>
        <w:bottom w:val="none" w:sz="0" w:space="0" w:color="auto"/>
        <w:right w:val="none" w:sz="0" w:space="0" w:color="auto"/>
      </w:divBdr>
    </w:div>
    <w:div w:id="1436244599">
      <w:bodyDiv w:val="1"/>
      <w:marLeft w:val="0"/>
      <w:marRight w:val="0"/>
      <w:marTop w:val="0"/>
      <w:marBottom w:val="0"/>
      <w:divBdr>
        <w:top w:val="none" w:sz="0" w:space="0" w:color="auto"/>
        <w:left w:val="none" w:sz="0" w:space="0" w:color="auto"/>
        <w:bottom w:val="none" w:sz="0" w:space="0" w:color="auto"/>
        <w:right w:val="none" w:sz="0" w:space="0" w:color="auto"/>
      </w:divBdr>
    </w:div>
    <w:div w:id="1445537184">
      <w:bodyDiv w:val="1"/>
      <w:marLeft w:val="0"/>
      <w:marRight w:val="0"/>
      <w:marTop w:val="0"/>
      <w:marBottom w:val="0"/>
      <w:divBdr>
        <w:top w:val="none" w:sz="0" w:space="0" w:color="auto"/>
        <w:left w:val="none" w:sz="0" w:space="0" w:color="auto"/>
        <w:bottom w:val="none" w:sz="0" w:space="0" w:color="auto"/>
        <w:right w:val="none" w:sz="0" w:space="0" w:color="auto"/>
      </w:divBdr>
    </w:div>
    <w:div w:id="1468668786">
      <w:bodyDiv w:val="1"/>
      <w:marLeft w:val="0"/>
      <w:marRight w:val="0"/>
      <w:marTop w:val="0"/>
      <w:marBottom w:val="0"/>
      <w:divBdr>
        <w:top w:val="none" w:sz="0" w:space="0" w:color="auto"/>
        <w:left w:val="none" w:sz="0" w:space="0" w:color="auto"/>
        <w:bottom w:val="none" w:sz="0" w:space="0" w:color="auto"/>
        <w:right w:val="none" w:sz="0" w:space="0" w:color="auto"/>
      </w:divBdr>
    </w:div>
    <w:div w:id="1512375324">
      <w:bodyDiv w:val="1"/>
      <w:marLeft w:val="0"/>
      <w:marRight w:val="0"/>
      <w:marTop w:val="0"/>
      <w:marBottom w:val="0"/>
      <w:divBdr>
        <w:top w:val="none" w:sz="0" w:space="0" w:color="auto"/>
        <w:left w:val="none" w:sz="0" w:space="0" w:color="auto"/>
        <w:bottom w:val="none" w:sz="0" w:space="0" w:color="auto"/>
        <w:right w:val="none" w:sz="0" w:space="0" w:color="auto"/>
      </w:divBdr>
    </w:div>
    <w:div w:id="1520698104">
      <w:bodyDiv w:val="1"/>
      <w:marLeft w:val="0"/>
      <w:marRight w:val="0"/>
      <w:marTop w:val="0"/>
      <w:marBottom w:val="0"/>
      <w:divBdr>
        <w:top w:val="none" w:sz="0" w:space="0" w:color="auto"/>
        <w:left w:val="none" w:sz="0" w:space="0" w:color="auto"/>
        <w:bottom w:val="none" w:sz="0" w:space="0" w:color="auto"/>
        <w:right w:val="none" w:sz="0" w:space="0" w:color="auto"/>
      </w:divBdr>
    </w:div>
    <w:div w:id="1547444453">
      <w:bodyDiv w:val="1"/>
      <w:marLeft w:val="0"/>
      <w:marRight w:val="0"/>
      <w:marTop w:val="0"/>
      <w:marBottom w:val="0"/>
      <w:divBdr>
        <w:top w:val="none" w:sz="0" w:space="0" w:color="auto"/>
        <w:left w:val="none" w:sz="0" w:space="0" w:color="auto"/>
        <w:bottom w:val="none" w:sz="0" w:space="0" w:color="auto"/>
        <w:right w:val="none" w:sz="0" w:space="0" w:color="auto"/>
      </w:divBdr>
    </w:div>
    <w:div w:id="1589001163">
      <w:bodyDiv w:val="1"/>
      <w:marLeft w:val="0"/>
      <w:marRight w:val="0"/>
      <w:marTop w:val="0"/>
      <w:marBottom w:val="0"/>
      <w:divBdr>
        <w:top w:val="none" w:sz="0" w:space="0" w:color="auto"/>
        <w:left w:val="none" w:sz="0" w:space="0" w:color="auto"/>
        <w:bottom w:val="none" w:sz="0" w:space="0" w:color="auto"/>
        <w:right w:val="none" w:sz="0" w:space="0" w:color="auto"/>
      </w:divBdr>
    </w:div>
    <w:div w:id="1637249883">
      <w:bodyDiv w:val="1"/>
      <w:marLeft w:val="0"/>
      <w:marRight w:val="0"/>
      <w:marTop w:val="0"/>
      <w:marBottom w:val="0"/>
      <w:divBdr>
        <w:top w:val="none" w:sz="0" w:space="0" w:color="auto"/>
        <w:left w:val="none" w:sz="0" w:space="0" w:color="auto"/>
        <w:bottom w:val="none" w:sz="0" w:space="0" w:color="auto"/>
        <w:right w:val="none" w:sz="0" w:space="0" w:color="auto"/>
      </w:divBdr>
    </w:div>
    <w:div w:id="1663661441">
      <w:bodyDiv w:val="1"/>
      <w:marLeft w:val="0"/>
      <w:marRight w:val="0"/>
      <w:marTop w:val="0"/>
      <w:marBottom w:val="0"/>
      <w:divBdr>
        <w:top w:val="none" w:sz="0" w:space="0" w:color="auto"/>
        <w:left w:val="none" w:sz="0" w:space="0" w:color="auto"/>
        <w:bottom w:val="none" w:sz="0" w:space="0" w:color="auto"/>
        <w:right w:val="none" w:sz="0" w:space="0" w:color="auto"/>
      </w:divBdr>
    </w:div>
    <w:div w:id="1682585944">
      <w:bodyDiv w:val="1"/>
      <w:marLeft w:val="0"/>
      <w:marRight w:val="0"/>
      <w:marTop w:val="0"/>
      <w:marBottom w:val="0"/>
      <w:divBdr>
        <w:top w:val="none" w:sz="0" w:space="0" w:color="auto"/>
        <w:left w:val="none" w:sz="0" w:space="0" w:color="auto"/>
        <w:bottom w:val="none" w:sz="0" w:space="0" w:color="auto"/>
        <w:right w:val="none" w:sz="0" w:space="0" w:color="auto"/>
      </w:divBdr>
    </w:div>
    <w:div w:id="1686667216">
      <w:bodyDiv w:val="1"/>
      <w:marLeft w:val="0"/>
      <w:marRight w:val="0"/>
      <w:marTop w:val="0"/>
      <w:marBottom w:val="0"/>
      <w:divBdr>
        <w:top w:val="none" w:sz="0" w:space="0" w:color="auto"/>
        <w:left w:val="none" w:sz="0" w:space="0" w:color="auto"/>
        <w:bottom w:val="none" w:sz="0" w:space="0" w:color="auto"/>
        <w:right w:val="none" w:sz="0" w:space="0" w:color="auto"/>
      </w:divBdr>
    </w:div>
    <w:div w:id="1696732884">
      <w:bodyDiv w:val="1"/>
      <w:marLeft w:val="0"/>
      <w:marRight w:val="0"/>
      <w:marTop w:val="0"/>
      <w:marBottom w:val="0"/>
      <w:divBdr>
        <w:top w:val="none" w:sz="0" w:space="0" w:color="auto"/>
        <w:left w:val="none" w:sz="0" w:space="0" w:color="auto"/>
        <w:bottom w:val="none" w:sz="0" w:space="0" w:color="auto"/>
        <w:right w:val="none" w:sz="0" w:space="0" w:color="auto"/>
      </w:divBdr>
    </w:div>
    <w:div w:id="1703549347">
      <w:bodyDiv w:val="1"/>
      <w:marLeft w:val="0"/>
      <w:marRight w:val="0"/>
      <w:marTop w:val="0"/>
      <w:marBottom w:val="0"/>
      <w:divBdr>
        <w:top w:val="none" w:sz="0" w:space="0" w:color="auto"/>
        <w:left w:val="none" w:sz="0" w:space="0" w:color="auto"/>
        <w:bottom w:val="none" w:sz="0" w:space="0" w:color="auto"/>
        <w:right w:val="none" w:sz="0" w:space="0" w:color="auto"/>
      </w:divBdr>
    </w:div>
    <w:div w:id="1724912295">
      <w:bodyDiv w:val="1"/>
      <w:marLeft w:val="0"/>
      <w:marRight w:val="0"/>
      <w:marTop w:val="0"/>
      <w:marBottom w:val="0"/>
      <w:divBdr>
        <w:top w:val="none" w:sz="0" w:space="0" w:color="auto"/>
        <w:left w:val="none" w:sz="0" w:space="0" w:color="auto"/>
        <w:bottom w:val="none" w:sz="0" w:space="0" w:color="auto"/>
        <w:right w:val="none" w:sz="0" w:space="0" w:color="auto"/>
      </w:divBdr>
    </w:div>
    <w:div w:id="1749769896">
      <w:bodyDiv w:val="1"/>
      <w:marLeft w:val="0"/>
      <w:marRight w:val="0"/>
      <w:marTop w:val="0"/>
      <w:marBottom w:val="0"/>
      <w:divBdr>
        <w:top w:val="none" w:sz="0" w:space="0" w:color="auto"/>
        <w:left w:val="none" w:sz="0" w:space="0" w:color="auto"/>
        <w:bottom w:val="none" w:sz="0" w:space="0" w:color="auto"/>
        <w:right w:val="none" w:sz="0" w:space="0" w:color="auto"/>
      </w:divBdr>
    </w:div>
    <w:div w:id="1788113678">
      <w:bodyDiv w:val="1"/>
      <w:marLeft w:val="0"/>
      <w:marRight w:val="0"/>
      <w:marTop w:val="0"/>
      <w:marBottom w:val="0"/>
      <w:divBdr>
        <w:top w:val="none" w:sz="0" w:space="0" w:color="auto"/>
        <w:left w:val="none" w:sz="0" w:space="0" w:color="auto"/>
        <w:bottom w:val="none" w:sz="0" w:space="0" w:color="auto"/>
        <w:right w:val="none" w:sz="0" w:space="0" w:color="auto"/>
      </w:divBdr>
    </w:div>
    <w:div w:id="1807700222">
      <w:bodyDiv w:val="1"/>
      <w:marLeft w:val="0"/>
      <w:marRight w:val="0"/>
      <w:marTop w:val="0"/>
      <w:marBottom w:val="0"/>
      <w:divBdr>
        <w:top w:val="none" w:sz="0" w:space="0" w:color="auto"/>
        <w:left w:val="none" w:sz="0" w:space="0" w:color="auto"/>
        <w:bottom w:val="none" w:sz="0" w:space="0" w:color="auto"/>
        <w:right w:val="none" w:sz="0" w:space="0" w:color="auto"/>
      </w:divBdr>
    </w:div>
    <w:div w:id="1809787186">
      <w:bodyDiv w:val="1"/>
      <w:marLeft w:val="0"/>
      <w:marRight w:val="0"/>
      <w:marTop w:val="0"/>
      <w:marBottom w:val="0"/>
      <w:divBdr>
        <w:top w:val="none" w:sz="0" w:space="0" w:color="auto"/>
        <w:left w:val="none" w:sz="0" w:space="0" w:color="auto"/>
        <w:bottom w:val="none" w:sz="0" w:space="0" w:color="auto"/>
        <w:right w:val="none" w:sz="0" w:space="0" w:color="auto"/>
      </w:divBdr>
    </w:div>
    <w:div w:id="1812553436">
      <w:bodyDiv w:val="1"/>
      <w:marLeft w:val="0"/>
      <w:marRight w:val="0"/>
      <w:marTop w:val="0"/>
      <w:marBottom w:val="0"/>
      <w:divBdr>
        <w:top w:val="none" w:sz="0" w:space="0" w:color="auto"/>
        <w:left w:val="none" w:sz="0" w:space="0" w:color="auto"/>
        <w:bottom w:val="none" w:sz="0" w:space="0" w:color="auto"/>
        <w:right w:val="none" w:sz="0" w:space="0" w:color="auto"/>
      </w:divBdr>
    </w:div>
    <w:div w:id="1812599368">
      <w:bodyDiv w:val="1"/>
      <w:marLeft w:val="0"/>
      <w:marRight w:val="0"/>
      <w:marTop w:val="0"/>
      <w:marBottom w:val="0"/>
      <w:divBdr>
        <w:top w:val="none" w:sz="0" w:space="0" w:color="auto"/>
        <w:left w:val="none" w:sz="0" w:space="0" w:color="auto"/>
        <w:bottom w:val="none" w:sz="0" w:space="0" w:color="auto"/>
        <w:right w:val="none" w:sz="0" w:space="0" w:color="auto"/>
      </w:divBdr>
    </w:div>
    <w:div w:id="1831291749">
      <w:bodyDiv w:val="1"/>
      <w:marLeft w:val="0"/>
      <w:marRight w:val="0"/>
      <w:marTop w:val="0"/>
      <w:marBottom w:val="0"/>
      <w:divBdr>
        <w:top w:val="none" w:sz="0" w:space="0" w:color="auto"/>
        <w:left w:val="none" w:sz="0" w:space="0" w:color="auto"/>
        <w:bottom w:val="none" w:sz="0" w:space="0" w:color="auto"/>
        <w:right w:val="none" w:sz="0" w:space="0" w:color="auto"/>
      </w:divBdr>
    </w:div>
    <w:div w:id="1832746783">
      <w:bodyDiv w:val="1"/>
      <w:marLeft w:val="0"/>
      <w:marRight w:val="0"/>
      <w:marTop w:val="0"/>
      <w:marBottom w:val="0"/>
      <w:divBdr>
        <w:top w:val="none" w:sz="0" w:space="0" w:color="auto"/>
        <w:left w:val="none" w:sz="0" w:space="0" w:color="auto"/>
        <w:bottom w:val="none" w:sz="0" w:space="0" w:color="auto"/>
        <w:right w:val="none" w:sz="0" w:space="0" w:color="auto"/>
      </w:divBdr>
    </w:div>
    <w:div w:id="1837264297">
      <w:bodyDiv w:val="1"/>
      <w:marLeft w:val="0"/>
      <w:marRight w:val="0"/>
      <w:marTop w:val="0"/>
      <w:marBottom w:val="0"/>
      <w:divBdr>
        <w:top w:val="none" w:sz="0" w:space="0" w:color="auto"/>
        <w:left w:val="none" w:sz="0" w:space="0" w:color="auto"/>
        <w:bottom w:val="none" w:sz="0" w:space="0" w:color="auto"/>
        <w:right w:val="none" w:sz="0" w:space="0" w:color="auto"/>
      </w:divBdr>
    </w:div>
    <w:div w:id="1843010972">
      <w:bodyDiv w:val="1"/>
      <w:marLeft w:val="0"/>
      <w:marRight w:val="0"/>
      <w:marTop w:val="0"/>
      <w:marBottom w:val="0"/>
      <w:divBdr>
        <w:top w:val="none" w:sz="0" w:space="0" w:color="auto"/>
        <w:left w:val="none" w:sz="0" w:space="0" w:color="auto"/>
        <w:bottom w:val="none" w:sz="0" w:space="0" w:color="auto"/>
        <w:right w:val="none" w:sz="0" w:space="0" w:color="auto"/>
      </w:divBdr>
    </w:div>
    <w:div w:id="1853374855">
      <w:bodyDiv w:val="1"/>
      <w:marLeft w:val="0"/>
      <w:marRight w:val="0"/>
      <w:marTop w:val="0"/>
      <w:marBottom w:val="0"/>
      <w:divBdr>
        <w:top w:val="none" w:sz="0" w:space="0" w:color="auto"/>
        <w:left w:val="none" w:sz="0" w:space="0" w:color="auto"/>
        <w:bottom w:val="none" w:sz="0" w:space="0" w:color="auto"/>
        <w:right w:val="none" w:sz="0" w:space="0" w:color="auto"/>
      </w:divBdr>
    </w:div>
    <w:div w:id="1868062376">
      <w:bodyDiv w:val="1"/>
      <w:marLeft w:val="0"/>
      <w:marRight w:val="0"/>
      <w:marTop w:val="0"/>
      <w:marBottom w:val="0"/>
      <w:divBdr>
        <w:top w:val="none" w:sz="0" w:space="0" w:color="auto"/>
        <w:left w:val="none" w:sz="0" w:space="0" w:color="auto"/>
        <w:bottom w:val="none" w:sz="0" w:space="0" w:color="auto"/>
        <w:right w:val="none" w:sz="0" w:space="0" w:color="auto"/>
      </w:divBdr>
    </w:div>
    <w:div w:id="1875658577">
      <w:bodyDiv w:val="1"/>
      <w:marLeft w:val="0"/>
      <w:marRight w:val="0"/>
      <w:marTop w:val="0"/>
      <w:marBottom w:val="0"/>
      <w:divBdr>
        <w:top w:val="none" w:sz="0" w:space="0" w:color="auto"/>
        <w:left w:val="none" w:sz="0" w:space="0" w:color="auto"/>
        <w:bottom w:val="none" w:sz="0" w:space="0" w:color="auto"/>
        <w:right w:val="none" w:sz="0" w:space="0" w:color="auto"/>
      </w:divBdr>
    </w:div>
    <w:div w:id="1907915240">
      <w:bodyDiv w:val="1"/>
      <w:marLeft w:val="0"/>
      <w:marRight w:val="0"/>
      <w:marTop w:val="0"/>
      <w:marBottom w:val="0"/>
      <w:divBdr>
        <w:top w:val="none" w:sz="0" w:space="0" w:color="auto"/>
        <w:left w:val="none" w:sz="0" w:space="0" w:color="auto"/>
        <w:bottom w:val="none" w:sz="0" w:space="0" w:color="auto"/>
        <w:right w:val="none" w:sz="0" w:space="0" w:color="auto"/>
      </w:divBdr>
    </w:div>
    <w:div w:id="1947152033">
      <w:bodyDiv w:val="1"/>
      <w:marLeft w:val="0"/>
      <w:marRight w:val="0"/>
      <w:marTop w:val="0"/>
      <w:marBottom w:val="0"/>
      <w:divBdr>
        <w:top w:val="none" w:sz="0" w:space="0" w:color="auto"/>
        <w:left w:val="none" w:sz="0" w:space="0" w:color="auto"/>
        <w:bottom w:val="none" w:sz="0" w:space="0" w:color="auto"/>
        <w:right w:val="none" w:sz="0" w:space="0" w:color="auto"/>
      </w:divBdr>
    </w:div>
    <w:div w:id="1959754565">
      <w:bodyDiv w:val="1"/>
      <w:marLeft w:val="0"/>
      <w:marRight w:val="0"/>
      <w:marTop w:val="0"/>
      <w:marBottom w:val="0"/>
      <w:divBdr>
        <w:top w:val="none" w:sz="0" w:space="0" w:color="auto"/>
        <w:left w:val="none" w:sz="0" w:space="0" w:color="auto"/>
        <w:bottom w:val="none" w:sz="0" w:space="0" w:color="auto"/>
        <w:right w:val="none" w:sz="0" w:space="0" w:color="auto"/>
      </w:divBdr>
    </w:div>
    <w:div w:id="1981038926">
      <w:bodyDiv w:val="1"/>
      <w:marLeft w:val="0"/>
      <w:marRight w:val="0"/>
      <w:marTop w:val="0"/>
      <w:marBottom w:val="0"/>
      <w:divBdr>
        <w:top w:val="none" w:sz="0" w:space="0" w:color="auto"/>
        <w:left w:val="none" w:sz="0" w:space="0" w:color="auto"/>
        <w:bottom w:val="none" w:sz="0" w:space="0" w:color="auto"/>
        <w:right w:val="none" w:sz="0" w:space="0" w:color="auto"/>
      </w:divBdr>
    </w:div>
    <w:div w:id="1992899615">
      <w:bodyDiv w:val="1"/>
      <w:marLeft w:val="0"/>
      <w:marRight w:val="0"/>
      <w:marTop w:val="0"/>
      <w:marBottom w:val="0"/>
      <w:divBdr>
        <w:top w:val="none" w:sz="0" w:space="0" w:color="auto"/>
        <w:left w:val="none" w:sz="0" w:space="0" w:color="auto"/>
        <w:bottom w:val="none" w:sz="0" w:space="0" w:color="auto"/>
        <w:right w:val="none" w:sz="0" w:space="0" w:color="auto"/>
      </w:divBdr>
    </w:div>
    <w:div w:id="2003971968">
      <w:bodyDiv w:val="1"/>
      <w:marLeft w:val="0"/>
      <w:marRight w:val="0"/>
      <w:marTop w:val="0"/>
      <w:marBottom w:val="0"/>
      <w:divBdr>
        <w:top w:val="none" w:sz="0" w:space="0" w:color="auto"/>
        <w:left w:val="none" w:sz="0" w:space="0" w:color="auto"/>
        <w:bottom w:val="none" w:sz="0" w:space="0" w:color="auto"/>
        <w:right w:val="none" w:sz="0" w:space="0" w:color="auto"/>
      </w:divBdr>
    </w:div>
    <w:div w:id="2071297937">
      <w:bodyDiv w:val="1"/>
      <w:marLeft w:val="0"/>
      <w:marRight w:val="0"/>
      <w:marTop w:val="0"/>
      <w:marBottom w:val="0"/>
      <w:divBdr>
        <w:top w:val="none" w:sz="0" w:space="0" w:color="auto"/>
        <w:left w:val="none" w:sz="0" w:space="0" w:color="auto"/>
        <w:bottom w:val="none" w:sz="0" w:space="0" w:color="auto"/>
        <w:right w:val="none" w:sz="0" w:space="0" w:color="auto"/>
      </w:divBdr>
    </w:div>
    <w:div w:id="2087725509">
      <w:bodyDiv w:val="1"/>
      <w:marLeft w:val="0"/>
      <w:marRight w:val="0"/>
      <w:marTop w:val="0"/>
      <w:marBottom w:val="0"/>
      <w:divBdr>
        <w:top w:val="none" w:sz="0" w:space="0" w:color="auto"/>
        <w:left w:val="none" w:sz="0" w:space="0" w:color="auto"/>
        <w:bottom w:val="none" w:sz="0" w:space="0" w:color="auto"/>
        <w:right w:val="none" w:sz="0" w:space="0" w:color="auto"/>
      </w:divBdr>
    </w:div>
    <w:div w:id="2108429524">
      <w:bodyDiv w:val="1"/>
      <w:marLeft w:val="0"/>
      <w:marRight w:val="0"/>
      <w:marTop w:val="0"/>
      <w:marBottom w:val="0"/>
      <w:divBdr>
        <w:top w:val="none" w:sz="0" w:space="0" w:color="auto"/>
        <w:left w:val="none" w:sz="0" w:space="0" w:color="auto"/>
        <w:bottom w:val="none" w:sz="0" w:space="0" w:color="auto"/>
        <w:right w:val="none" w:sz="0" w:space="0" w:color="auto"/>
      </w:divBdr>
    </w:div>
    <w:div w:id="2127655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ABB06</b:Tag>
    <b:SourceType>InternetSite</b:SourceType>
    <b:Guid>{CAE3DD61-944D-7641-8ADB-912C8E476BED}</b:Guid>
    <b:Title>FAQ | OpenDyslexic</b:Title>
    <b:Year>2006</b:Year>
    <b:Author>
      <b:Author>
        <b:NameList>
          <b:Person>
            <b:Last>GONZALEZ</b:Last>
            <b:First>ABBIE</b:First>
          </b:Person>
        </b:NameList>
      </b:Author>
    </b:Author>
    <b:InternetSiteTitle>opendyslexic.org</b:InternetSiteTitle>
    <b:URL>http://opendyslexic.org/faq/</b:URL>
    <b:Month>June</b:Month>
    <b:Day>03</b:Day>
    <b:YearAccessed>2016</b:YearAccessed>
    <b:MonthAccessed>April</b:MonthAccessed>
    <b:DayAccessed>01</b:DayAccessed>
    <b:RefOrder>3</b:RefOrder>
  </b:Source>
  <b:Source>
    <b:Tag>ABB061</b:Tag>
    <b:SourceType>InternetSite</b:SourceType>
    <b:Guid>{1FD004CB-7AB1-DC4E-B81E-5C0AB42557EF}</b:Guid>
    <b:Author>
      <b:Author>
        <b:NameList>
          <b:Person>
            <b:Last>GONZALEZ</b:Last>
            <b:First>ABBIE</b:First>
          </b:Person>
        </b:NameList>
      </b:Author>
    </b:Author>
    <b:Title>OpenDyslexic | About</b:Title>
    <b:InternetSiteTitle>OpenDyslexic.org</b:InternetSiteTitle>
    <b:URL>http://opendyslexic.org/about-2/</b:URL>
    <b:Year>2006</b:Year>
    <b:Month>June</b:Month>
    <b:Day>01</b:Day>
    <b:YearAccessed>2016</b:YearAccessed>
    <b:MonthAccessed>Januray</b:MonthAccessed>
    <b:DayAccessed>12</b:DayAccessed>
    <b:RefOrder>4</b:RefOrder>
  </b:Source>
  <b:Source>
    <b:Tag>Luz13</b:Tag>
    <b:SourceType>Report</b:SourceType>
    <b:Guid>{37E92C22-2FA5-AD48-90EA-A3A2E6A2C5A7}</b:Guid>
    <b:Title>Good Fonts for Dyslexia</b:Title>
    <b:Year>2013</b:Year>
    <b:Author>
      <b:Author>
        <b:NameList>
          <b:Person>
            <b:Last>Baeza-Yates</b:Last>
            <b:First>Luz</b:First>
            <b:Middle>Rello &amp; Ricardo</b:Middle>
          </b:Person>
        </b:NameList>
      </b:Author>
    </b:Author>
    <b:Institution>Yahoo! Labs &amp; Web Research Group</b:Institution>
    <b:Department>http://dyslexiahelp.umich.edu/sites/default/files/good_fonts_for_dyslexia_study.pdf</b:Department>
    <b:Publisher>Web Research Group</b:Publisher>
    <b:City>Barcelona, Spain</b:City>
    <b:RefOrder>2</b:RefOrder>
  </b:Source>
  <b:Source>
    <b:Tag>Dil15</b:Tag>
    <b:SourceType>DocumentFromInternetSite</b:SourceType>
    <b:Guid>{C325FC65-F5C7-6A48-B166-986B17C85540}</b:Guid>
    <b:Author>
      <b:Author>
        <b:NameList>
          <b:Person>
            <b:Last>Diliberto</b:Last>
            <b:First>Jessica</b:First>
            <b:Middle>J. Wery Jennifer A.</b:Middle>
          </b:Person>
        </b:NameList>
      </b:Author>
    </b:Author>
    <b:Title>The effect of a specialized dyslexia font, OpenDyslexic, on reading rate and accuracy</b:Title>
    <b:Institution>Springer</b:Institution>
    <b:Publisher>Springerlink.com</b:Publisher>
    <b:City>New York</b:City>
    <b:Year>2015</b:Year>
    <b:URL>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b:URL>
    <b:Month>October</b:Month>
    <b:Day>15</b:Day>
    <b:YearAccessed>2016</b:YearAccessed>
    <b:MonthAccessed>Januray </b:MonthAccessed>
    <b:DayAccessed>01</b:DayAccessed>
    <b:RefOrder>5</b:RefOrder>
  </b:Source>
  <b:Source>
    <b:Tag>Ren10</b:Tag>
    <b:SourceType>DocumentFromInternetSite</b:SourceType>
    <b:Guid>{69FC2ED3-96B6-9B48-B3D9-1B7274066731}</b:Guid>
    <b:Author>
      <b:Author>
        <b:NameList>
          <b:Person>
            <b:Last>Leeuw</b:Last>
            <b:First>Renske</b:First>
            <b:Middle>de</b:Middle>
          </b:Person>
        </b:NameList>
      </b:Author>
    </b:Author>
    <b:Title>Special Font For Dyslexia?</b:Title>
    <b:InternetSiteTitle>Special Font For Dyslexia?</b:InternetSiteTitle>
    <b:URL>http://www.ilo.gw.utwente.nl/ilo/attachments/032_Masterthesis_Leeuw.pdf</b:URL>
    <b:Year>2010</b:Year>
    <b:Month>December</b:Month>
    <b:Day>5</b:Day>
    <b:YearAccessed>2016</b:YearAccessed>
    <b:MonthAccessed>Januray </b:MonthAccessed>
    <b:DayAccessed>13</b:DayAccessed>
    <b:RefOrder>6</b:RefOrder>
  </b:Source>
  <b:Source>
    <b:Tag>Rob16</b:Tag>
    <b:SourceType>DocumentFromInternetSite</b:SourceType>
    <b:Guid>{FC5217A3-4825-6B4B-AA76-E6AEE6983CED}</b:Guid>
    <b:Author>
      <b:Author>
        <b:NameList>
          <b:Person>
            <b:Last>Gabriel</b:Last>
            <b:First>Robert</b:First>
          </b:Person>
        </b:NameList>
      </b:Author>
    </b:Author>
    <b:Title>Research-Essay On opendyslexica Font</b:Title>
    <b:URL>http://www.projectbird.com/research-essay-on-opendyslexica-font.html</b:URL>
    <b:Year>2016</b:Year>
    <b:Month>Feburay</b:Month>
    <b:Day>22</b:Day>
    <b:YearAccessed>2016</b:YearAccessed>
    <b:MonthAccessed>April</b:MonthAccessed>
    <b:DayAccessed>2</b:DayAccessed>
    <b:RefOrder>7</b:RefOrder>
  </b:Source>
  <b:Source>
    <b:Tag>Dys16</b:Tag>
    <b:SourceType>DocumentFromInternetSite</b:SourceType>
    <b:Guid>{8AE73298-6839-B449-AF3C-960E0B77E0C7}</b:Guid>
    <b:Author>
      <b:Author>
        <b:NameList>
          <b:Person>
            <b:Last>Scotwest</b:Last>
            <b:First>Dyslexia</b:First>
          </b:Person>
        </b:NameList>
      </b:Author>
    </b:Author>
    <b:Title>Website Accessibility For Dyslexiasw</b:Title>
    <b:URL>http://www.dyslexiasw.com/about/website-accessibility</b:URL>
    <b:Year>2016</b:Year>
    <b:Month>April</b:Month>
    <b:Day>2010</b:Day>
    <b:YearAccessed>2016</b:YearAccessed>
    <b:MonthAccessed>April</b:MonthAccessed>
    <b:DayAccessed>2010</b:DayAccessed>
    <b:RefOrder>8</b:RefOrder>
  </b:Source>
  <b:Source>
    <b:Tag>Ant11</b:Tag>
    <b:SourceType>DocumentFromInternetSite</b:SourceType>
    <b:Guid>{1089DB58-9869-5042-BCB1-B8DEC4912FAB}</b:Guid>
    <b:Author>
      <b:Author>
        <b:NameList>
          <b:Person>
            <b:Last>Anthony</b:Last>
          </b:Person>
        </b:NameList>
      </b:Author>
    </b:Author>
    <b:Title>Surprising bad practices that hurt dyslexic users</b:Title>
    <b:URL>http://uxmovement.com/content/6-surprising-bad-practices-that-hurt-dyslexic-users/</b:URL>
    <b:Year>2011</b:Year>
    <b:Month>01</b:Month>
    <b:Day>23</b:Day>
    <b:YearAccessed>2016</b:YearAccessed>
    <b:MonthAccessed>Feburay</b:MonthAccessed>
    <b:DayAccessed>19</b:DayAccessed>
    <b:RefOrder>9</b:RefOrder>
  </b:Source>
  <b:Source>
    <b:Tag>W3C12</b:Tag>
    <b:SourceType>DocumentFromInternetSite</b:SourceType>
    <b:Guid>{88FFD325-894D-5B40-9071-8F9A98A4C19F}</b:Guid>
    <b:Author>
      <b:Author>
        <b:NameList>
          <b:Person>
            <b:Last>W3C</b:Last>
          </b:Person>
        </b:NameList>
      </b:Author>
    </b:Author>
    <b:Title>Text Customization</b:Title>
    <b:InternetSiteTitle>Text Customization W3c</b:InternetSiteTitle>
    <b:URL>https://www.w3.org/WAI/RD/2012/text-customization/r11</b:URL>
    <b:Year>2012</b:Year>
    <b:Month>November </b:Month>
    <b:Day>11</b:Day>
    <b:YearAccessed>2016</b:YearAccessed>
    <b:MonthAccessed>March</b:MonthAccessed>
    <b:DayAccessed>21</b:DayAccessed>
    <b:RefOrder>10</b:RefOrder>
  </b:Source>
  <b:Source>
    <b:Tag>www13</b:Tag>
    <b:SourceType>DocumentFromInternetSite</b:SourceType>
    <b:Guid>{4081EF0E-B914-3F41-87F3-D94666BFE143}</b:Guid>
    <b:Author>
      <b:Author>
        <b:NameList>
          <b:Person>
            <b:Last>www.bdadyslexia.org.uk/</b:Last>
          </b:Person>
        </b:NameList>
      </b:Author>
    </b:Author>
    <b:Title>http://www.bdadyslexia.org.uk/</b:Title>
    <b:URL>http://www.bdadyslexia.org.uk/common/ckeditor/filemanager/userfiles/About_Us/policies/Dyslexia_Style_Guide.pdf</b:URL>
    <b:Year>2013</b:Year>
    <b:Month>Feburay</b:Month>
    <b:Day>21</b:Day>
    <b:YearAccessed>2016</b:YearAccessed>
    <b:MonthAccessed>March</b:MonthAccessed>
    <b:DayAccessed>1</b:DayAccessed>
    <b:RefOrder>11</b:RefOrder>
  </b:Source>
  <b:Source>
    <b:Tag>Vag12</b:Tag>
    <b:SourceType>DocumentFromInternetSite</b:SourceType>
    <b:Guid>{9B3696DB-388F-834A-97F8-FCFF967CAF86}</b:Guid>
    <b:Title>https://pdfs.semanticscholar.org</b:Title>
    <b:InternetSiteTitle>https://pdfs.semanticscholar.org</b:InternetSiteTitle>
    <b:URL>https://pdfs.semanticscholar.org/9e90/8407d98ea6a2e552691c0741800efb361df8.pdf</b:URL>
    <b:ProductionCompany>University of Campinas </b:ProductionCompany>
    <b:Year>2012</b:Year>
    <b:Month>June</b:Month>
    <b:Day>23</b:Day>
    <b:YearAccessed>2016</b:YearAccessed>
    <b:MonthAccessed>Febuary</b:MonthAccessed>
    <b:DayAccessed>23</b:DayAccessed>
    <b:Author>
      <b:Author>
        <b:NameList>
          <b:Person>
            <b:Last>Santana</b:Last>
            <b:First>Vagner</b:First>
            <b:Middle>Figueredo de</b:Middle>
          </b:Person>
        </b:NameList>
      </b:Author>
      <b:ProducerName>
        <b:NameList>
          <b:Person>
            <b:Last>Santana</b:Last>
            <b:First>Vagner</b:First>
            <b:Middle>Figueredo de</b:Middle>
          </b:Person>
        </b:NameList>
      </b:ProducerName>
    </b:Author>
    <b:RefOrder>12</b:RefOrder>
  </b:Source>
  <b:Source>
    <b:Tag>Ken10</b:Tag>
    <b:SourceType>DocumentFromInternetSite</b:SourceType>
    <b:Guid>{4091ABD2-3455-8043-B959-04E483D2C9F7}</b:Guid>
    <b:Title>www.typographydeconstructed.com</b:Title>
    <b:Year>2010</b:Year>
    <b:Author>
      <b:Author>
        <b:NameList>
          <b:Person>
            <b:Last>Connor</b:Last>
            <b:First>Ken</b:First>
            <b:Middle>O</b:Middle>
          </b:Person>
        </b:NameList>
      </b:Author>
    </b:Author>
    <b:URL>http://www.typographydeconstructed.com/ascender/</b:URL>
    <b:Month>June</b:Month>
    <b:Day>10</b:Day>
    <b:YearAccessed>2016</b:YearAccessed>
    <b:MonthAccessed>April</b:MonthAccessed>
    <b:DayAccessed>21</b:DayAccessed>
    <b:RefOrder>1</b:RefOrder>
  </b:Source>
</b:Sources>
</file>

<file path=customXml/itemProps1.xml><?xml version="1.0" encoding="utf-8"?>
<ds:datastoreItem xmlns:ds="http://schemas.openxmlformats.org/officeDocument/2006/customXml" ds:itemID="{BFED1D10-34B6-47C5-827C-8DB6E8255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Gabriel</dc:creator>
  <cp:keywords/>
  <dc:description/>
  <cp:lastModifiedBy>Paul Rothwell</cp:lastModifiedBy>
  <cp:revision>5</cp:revision>
  <cp:lastPrinted>2016-04-14T14:30:00Z</cp:lastPrinted>
  <dcterms:created xsi:type="dcterms:W3CDTF">2016-04-18T18:45:00Z</dcterms:created>
  <dcterms:modified xsi:type="dcterms:W3CDTF">2016-04-22T11:51:00Z</dcterms:modified>
</cp:coreProperties>
</file>